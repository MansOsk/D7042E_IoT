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0CED5" w14:textId="033E17B9" w:rsidR="003C4685" w:rsidRDefault="00B32D69" w:rsidP="00D304E5">
      <w:pPr>
        <w:rPr>
          <w:noProof/>
          <w:lang w:val="en-US" w:eastAsia="en-US"/>
        </w:rPr>
      </w:pPr>
      <w:sdt>
        <w:sdtPr>
          <w:rPr>
            <w:rFonts w:asciiTheme="majorHAnsi" w:hAnsiTheme="majorHAnsi" w:cstheme="majorHAnsi"/>
            <w:sz w:val="48"/>
            <w:szCs w:val="48"/>
            <w:lang w:val="en-US"/>
          </w:rPr>
          <w:alias w:val="Titel"/>
          <w:tag w:val=""/>
          <w:id w:val="-1059707639"/>
          <w:placeholder>
            <w:docPart w:val="A4F114D0BB5943C292C210E890507B3A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3D6AA5">
            <w:rPr>
              <w:rFonts w:asciiTheme="majorHAnsi" w:hAnsiTheme="majorHAnsi" w:cstheme="majorHAnsi"/>
              <w:sz w:val="48"/>
              <w:szCs w:val="48"/>
              <w:lang w:val="en-US"/>
            </w:rPr>
            <w:t>System Description (</w:t>
          </w:r>
          <w:proofErr w:type="spellStart"/>
          <w:r w:rsidR="003D6AA5">
            <w:rPr>
              <w:rFonts w:asciiTheme="majorHAnsi" w:hAnsiTheme="majorHAnsi" w:cstheme="majorHAnsi"/>
              <w:sz w:val="48"/>
              <w:szCs w:val="48"/>
              <w:lang w:val="en-US"/>
            </w:rPr>
            <w:t>SysD</w:t>
          </w:r>
          <w:proofErr w:type="spellEnd"/>
          <w:r w:rsidR="003D6AA5">
            <w:rPr>
              <w:rFonts w:asciiTheme="majorHAnsi" w:hAnsiTheme="majorHAnsi" w:cstheme="majorHAnsi"/>
              <w:sz w:val="48"/>
              <w:szCs w:val="48"/>
              <w:lang w:val="en-US"/>
            </w:rPr>
            <w:t>)</w:t>
          </w:r>
        </w:sdtContent>
      </w:sdt>
    </w:p>
    <w:p w14:paraId="331B89E9" w14:textId="77777777" w:rsidR="001E3FB4" w:rsidRDefault="001E3FB4" w:rsidP="00D304E5">
      <w:pPr>
        <w:rPr>
          <w:lang w:val="en-US"/>
        </w:rPr>
      </w:pPr>
    </w:p>
    <w:p w14:paraId="428682E4" w14:textId="7EC9ADB8" w:rsidR="001E3FB4" w:rsidDel="00AA50E5" w:rsidRDefault="001E3FB4" w:rsidP="00D304E5">
      <w:pPr>
        <w:rPr>
          <w:del w:id="0" w:author="Måns Oskarsson" w:date="2024-01-04T16:36:00Z"/>
          <w:lang w:val="en-US"/>
        </w:rPr>
      </w:pPr>
    </w:p>
    <w:p w14:paraId="3D58371A" w14:textId="77777777" w:rsidR="001E3FB4" w:rsidRDefault="001E3FB4" w:rsidP="00D304E5">
      <w:pPr>
        <w:rPr>
          <w:lang w:val="en-US"/>
        </w:rPr>
      </w:pPr>
    </w:p>
    <w:p w14:paraId="7C46A4DA" w14:textId="77777777" w:rsidR="001E3FB4" w:rsidRDefault="001E3FB4" w:rsidP="00D304E5">
      <w:pPr>
        <w:rPr>
          <w:lang w:val="en-US"/>
        </w:rPr>
      </w:pPr>
    </w:p>
    <w:p w14:paraId="3D2F392E" w14:textId="77777777" w:rsidR="001E3FB4" w:rsidRDefault="001E3FB4" w:rsidP="00D304E5">
      <w:pPr>
        <w:rPr>
          <w:lang w:val="en-US"/>
        </w:rPr>
      </w:pPr>
    </w:p>
    <w:p w14:paraId="57B16876" w14:textId="77777777" w:rsidR="001E3FB4" w:rsidRDefault="001E3FB4" w:rsidP="00D304E5">
      <w:pPr>
        <w:rPr>
          <w:lang w:val="en-US"/>
        </w:rPr>
      </w:pPr>
    </w:p>
    <w:p w14:paraId="4C014D09" w14:textId="77777777" w:rsidR="001E3FB4" w:rsidRDefault="001E3FB4" w:rsidP="00D304E5">
      <w:pPr>
        <w:rPr>
          <w:lang w:val="en-US"/>
        </w:rPr>
      </w:pPr>
    </w:p>
    <w:p w14:paraId="68F527C3" w14:textId="77777777" w:rsidR="001E3FB4" w:rsidRDefault="001E3FB4" w:rsidP="00D304E5">
      <w:pPr>
        <w:rPr>
          <w:lang w:val="en-US"/>
        </w:rPr>
      </w:pPr>
    </w:p>
    <w:p w14:paraId="20034759" w14:textId="77777777" w:rsidR="001E3FB4" w:rsidRDefault="001E3FB4" w:rsidP="00D304E5">
      <w:pPr>
        <w:rPr>
          <w:lang w:val="en-US"/>
        </w:rPr>
      </w:pPr>
    </w:p>
    <w:p w14:paraId="38D4DD33" w14:textId="77777777" w:rsidR="001E3FB4" w:rsidRDefault="001E3FB4" w:rsidP="00D304E5">
      <w:pPr>
        <w:rPr>
          <w:lang w:val="en-US"/>
        </w:rPr>
      </w:pPr>
    </w:p>
    <w:p w14:paraId="5936CC63" w14:textId="77777777" w:rsidR="001E3FB4" w:rsidRPr="000F5313" w:rsidRDefault="001E3FB4" w:rsidP="001E3FB4">
      <w:pPr>
        <w:rPr>
          <w:lang w:val="en-US"/>
        </w:rPr>
      </w:pPr>
    </w:p>
    <w:p w14:paraId="264BCA28" w14:textId="77777777" w:rsidR="00945E96" w:rsidRPr="002C447C" w:rsidRDefault="00636607" w:rsidP="00D304E5">
      <w:pPr>
        <w:rPr>
          <w:lang w:val="en-US"/>
        </w:rPr>
        <w:sectPr w:rsidR="00945E96" w:rsidRPr="002C447C" w:rsidSect="00E76CE9">
          <w:headerReference w:type="default" r:id="rId8"/>
          <w:footerReference w:type="default" r:id="rId9"/>
          <w:pgSz w:w="11900" w:h="16840"/>
          <w:pgMar w:top="3686" w:right="1134" w:bottom="1418" w:left="1985" w:header="284" w:footer="695" w:gutter="0"/>
          <w:cols w:space="708"/>
          <w:docGrid w:linePitch="360"/>
        </w:sect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0F9A97D3" wp14:editId="38BF3B37">
                <wp:simplePos x="0" y="0"/>
                <wp:positionH relativeFrom="column">
                  <wp:posOffset>-3175</wp:posOffset>
                </wp:positionH>
                <wp:positionV relativeFrom="page">
                  <wp:posOffset>6883400</wp:posOffset>
                </wp:positionV>
                <wp:extent cx="5724525" cy="2584450"/>
                <wp:effectExtent l="0" t="0" r="9525" b="6350"/>
                <wp:wrapSquare wrapText="bothSides"/>
                <wp:docPr id="10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24525" cy="2584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/>
                          <a:ext uri="{C572A759-6A51-4108-AA02-DFA0A04FC94B}"/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F7DE40" w14:textId="77777777" w:rsidR="00C14629" w:rsidRPr="009A7920" w:rsidRDefault="00C14629" w:rsidP="002C447C">
                            <w:pPr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</w:pPr>
                            <w:r w:rsidRPr="009A7920"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  <w:t>Abstract</w:t>
                            </w:r>
                          </w:p>
                          <w:p w14:paraId="1C15EAA9" w14:textId="77777777" w:rsidR="00EA0864" w:rsidRDefault="00C14629" w:rsidP="00103D61">
                            <w:pPr>
                              <w:jc w:val="both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This document provides the</w:t>
                            </w:r>
                            <w:r w:rsidR="005B1E7A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main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template for the </w:t>
                            </w:r>
                            <w:r w:rsidR="00EA0864">
                              <w:rPr>
                                <w:sz w:val="22"/>
                                <w:szCs w:val="22"/>
                                <w:lang w:val="en-US"/>
                              </w:rPr>
                              <w:t>System Description of Arrowhead compliant Systems.</w:t>
                            </w:r>
                            <w:r w:rsidR="005B1E7A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28645C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It should be used to define the main services and interfaces of a system, without describing its internal implementation. </w:t>
                            </w:r>
                          </w:p>
                          <w:p w14:paraId="0FD80BB9" w14:textId="77777777" w:rsidR="005B08D8" w:rsidRDefault="005B1E7A" w:rsidP="00103D61">
                            <w:pPr>
                              <w:jc w:val="both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All Arrowhead </w:t>
                            </w:r>
                            <w:r w:rsidR="005B08D8">
                              <w:rPr>
                                <w:sz w:val="22"/>
                                <w:szCs w:val="22"/>
                                <w:lang w:val="en-US"/>
                              </w:rPr>
                              <w:t>systems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should be specified using this template and stored on a common repository (available </w:t>
                            </w:r>
                            <w:r w:rsidR="00FB76E0">
                              <w:rPr>
                                <w:sz w:val="22"/>
                                <w:szCs w:val="22"/>
                                <w:lang w:val="en-US"/>
                              </w:rPr>
                              <w:t>o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n the </w:t>
                            </w:r>
                            <w:r w:rsidR="00FB76E0">
                              <w:rPr>
                                <w:sz w:val="22"/>
                                <w:szCs w:val="22"/>
                                <w:lang w:val="en-US"/>
                              </w:rPr>
                              <w:t>SVN server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), </w:t>
                            </w:r>
                            <w:proofErr w:type="gramStart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in order </w:t>
                            </w:r>
                            <w:r w:rsidR="005B08D8">
                              <w:rPr>
                                <w:sz w:val="22"/>
                                <w:szCs w:val="22"/>
                                <w:lang w:val="en-US"/>
                              </w:rPr>
                              <w:t>to</w:t>
                            </w:r>
                            <w:proofErr w:type="gramEnd"/>
                            <w:r w:rsidR="005B08D8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document and formalize the pilot demonstrators</w:t>
                            </w:r>
                            <w:r w:rsidR="00FB76E0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and the common Arrowhead framework</w:t>
                            </w:r>
                            <w:r w:rsidR="005B08D8">
                              <w:rPr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  <w:p w14:paraId="6E465FC4" w14:textId="77777777" w:rsidR="00C14629" w:rsidRPr="00671B01" w:rsidRDefault="00C14629" w:rsidP="002C447C">
                            <w:pPr>
                              <w:rPr>
                                <w:rFonts w:ascii="Times" w:hAnsi="Time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9A97D3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.25pt;margin-top:542pt;width:450.75pt;height:203.5pt;z-index:-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" filled="f" stroked="f">
                <v:textbox inset="0,0,0,0">
                  <w:txbxContent>
                    <w:p w14:paraId="0CF7DE40" w14:textId="77777777" w:rsidR="00C14629" w:rsidRPr="009A7920" w:rsidRDefault="00C14629" w:rsidP="002C447C">
                      <w:pPr>
                        <w:rPr>
                          <w:rFonts w:asciiTheme="majorHAnsi" w:hAnsiTheme="majorHAnsi"/>
                          <w:b/>
                          <w:lang w:val="en-US"/>
                        </w:rPr>
                      </w:pPr>
                      <w:r w:rsidRPr="009A7920">
                        <w:rPr>
                          <w:rFonts w:asciiTheme="majorHAnsi" w:hAnsiTheme="majorHAnsi"/>
                          <w:b/>
                          <w:lang w:val="en-US"/>
                        </w:rPr>
                        <w:t>Abstract</w:t>
                      </w:r>
                    </w:p>
                    <w:p w14:paraId="1C15EAA9" w14:textId="77777777" w:rsidR="00EA0864" w:rsidRDefault="00C14629" w:rsidP="00103D61">
                      <w:pPr>
                        <w:jc w:val="both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This document provides the</w:t>
                      </w:r>
                      <w:r w:rsidR="005B1E7A">
                        <w:rPr>
                          <w:sz w:val="22"/>
                          <w:szCs w:val="22"/>
                          <w:lang w:val="en-US"/>
                        </w:rPr>
                        <w:t xml:space="preserve"> main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template for the </w:t>
                      </w:r>
                      <w:r w:rsidR="00EA0864">
                        <w:rPr>
                          <w:sz w:val="22"/>
                          <w:szCs w:val="22"/>
                          <w:lang w:val="en-US"/>
                        </w:rPr>
                        <w:t>System Description of Arrowhead compliant Systems.</w:t>
                      </w:r>
                      <w:r w:rsidR="005B1E7A"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28645C">
                        <w:rPr>
                          <w:sz w:val="22"/>
                          <w:szCs w:val="22"/>
                          <w:lang w:val="en-US"/>
                        </w:rPr>
                        <w:t xml:space="preserve">It should be used to define the main services and interfaces of a system, without describing its internal implementation. </w:t>
                      </w:r>
                    </w:p>
                    <w:p w14:paraId="0FD80BB9" w14:textId="77777777" w:rsidR="005B08D8" w:rsidRDefault="005B1E7A" w:rsidP="00103D61">
                      <w:pPr>
                        <w:jc w:val="both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All Arrowhead </w:t>
                      </w:r>
                      <w:r w:rsidR="005B08D8">
                        <w:rPr>
                          <w:sz w:val="22"/>
                          <w:szCs w:val="22"/>
                          <w:lang w:val="en-US"/>
                        </w:rPr>
                        <w:t>systems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should be specified using this template and stored on a common repository (available </w:t>
                      </w:r>
                      <w:r w:rsidR="00FB76E0">
                        <w:rPr>
                          <w:sz w:val="22"/>
                          <w:szCs w:val="22"/>
                          <w:lang w:val="en-US"/>
                        </w:rPr>
                        <w:t>o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n the </w:t>
                      </w:r>
                      <w:r w:rsidR="00FB76E0">
                        <w:rPr>
                          <w:sz w:val="22"/>
                          <w:szCs w:val="22"/>
                          <w:lang w:val="en-US"/>
                        </w:rPr>
                        <w:t>SVN server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), </w:t>
                      </w:r>
                      <w:proofErr w:type="gramStart"/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in order </w:t>
                      </w:r>
                      <w:r w:rsidR="005B08D8">
                        <w:rPr>
                          <w:sz w:val="22"/>
                          <w:szCs w:val="22"/>
                          <w:lang w:val="en-US"/>
                        </w:rPr>
                        <w:t>to</w:t>
                      </w:r>
                      <w:proofErr w:type="gramEnd"/>
                      <w:r w:rsidR="005B08D8">
                        <w:rPr>
                          <w:sz w:val="22"/>
                          <w:szCs w:val="22"/>
                          <w:lang w:val="en-US"/>
                        </w:rPr>
                        <w:t xml:space="preserve"> document and formalize the pilot demonstrators</w:t>
                      </w:r>
                      <w:r w:rsidR="00FB76E0">
                        <w:rPr>
                          <w:sz w:val="22"/>
                          <w:szCs w:val="22"/>
                          <w:lang w:val="en-US"/>
                        </w:rPr>
                        <w:t xml:space="preserve"> and the common Arrowhead framework</w:t>
                      </w:r>
                      <w:r w:rsidR="005B08D8">
                        <w:rPr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  <w:p w14:paraId="6E465FC4" w14:textId="77777777" w:rsidR="00C14629" w:rsidRPr="00671B01" w:rsidRDefault="00C14629" w:rsidP="002C447C">
                      <w:pPr>
                        <w:rPr>
                          <w:rFonts w:ascii="Times" w:hAnsi="Times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79E6F566" w14:textId="5AAD462D" w:rsidR="00A02DDF" w:rsidRDefault="004349AE" w:rsidP="00A02DDF">
      <w:pPr>
        <w:pStyle w:val="Rubrik"/>
      </w:pPr>
      <w:bookmarkStart w:id="1" w:name="SERVICE_TYPE"/>
      <w:bookmarkStart w:id="2" w:name="BKM_4E0AA8D6_DCA4_4A57_9FCB_F7DBEA2D04A8"/>
      <w:bookmarkStart w:id="3" w:name="WEATHER"/>
      <w:bookmarkStart w:id="4" w:name="BKM_AC379D8C_5C47_4788_8735_A395C51F4455"/>
      <w:bookmarkStart w:id="5" w:name="_Toc375649364"/>
      <w:bookmarkEnd w:id="1"/>
      <w:bookmarkEnd w:id="2"/>
      <w:bookmarkEnd w:id="3"/>
      <w:bookmarkEnd w:id="4"/>
      <w:r>
        <w:lastRenderedPageBreak/>
        <w:t>System Description Overview</w:t>
      </w:r>
      <w:bookmarkEnd w:id="5"/>
    </w:p>
    <w:p w14:paraId="3F40F8F7" w14:textId="1AAC2478" w:rsidR="0044212E" w:rsidRPr="0044212E" w:rsidRDefault="00C26F06" w:rsidP="0044212E">
      <w:pPr>
        <w:pStyle w:val="Brdtext"/>
      </w:pPr>
      <w:r>
        <w:rPr>
          <w:noProof/>
          <w:lang w:val="en-US"/>
        </w:rPr>
        <w:drawing>
          <wp:inline distT="0" distB="0" distL="0" distR="0" wp14:anchorId="58FFBE6C" wp14:editId="2D9BEEED">
            <wp:extent cx="5575935" cy="3999927"/>
            <wp:effectExtent l="0" t="0" r="5715" b="635"/>
            <wp:docPr id="427582166" name="Bildobjekt 3" descr="En bild som visar text, skärmbild, diagram, Teckensnit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582166" name="Bildobjekt 3" descr="En bild som visar text, skärmbild, diagram, Teckensnitt&#10;&#10;Automatiskt genererad beskrivni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935" cy="3999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60B32" w14:textId="316033AE" w:rsidR="0041576F" w:rsidRPr="0041576F" w:rsidRDefault="0041576F" w:rsidP="0041576F">
      <w:pPr>
        <w:pStyle w:val="Rubrik"/>
      </w:pPr>
      <w:bookmarkStart w:id="6" w:name="_Toc375649367"/>
      <w:r>
        <w:t>Application services</w:t>
      </w:r>
      <w:bookmarkEnd w:id="6"/>
    </w:p>
    <w:p w14:paraId="54D830A4" w14:textId="446A1D90" w:rsidR="00DA75B6" w:rsidRDefault="00AF75C8">
      <w:pPr>
        <w:pStyle w:val="Brdtext"/>
      </w:pPr>
      <w:r>
        <w:t>This section contains the Produced and Consumed services</w:t>
      </w:r>
      <w:r w:rsidR="0053417A">
        <w:t>, which are described on a technology dependent Interface Design Description (IDD) document.</w:t>
      </w:r>
      <w:r>
        <w:t xml:space="preserve"> </w:t>
      </w:r>
    </w:p>
    <w:p w14:paraId="04CED541" w14:textId="77777777" w:rsidR="00AF75C8" w:rsidRDefault="00AF75C8" w:rsidP="00AF75C8">
      <w:pPr>
        <w:pStyle w:val="Rubrik1"/>
        <w:ind w:left="1134" w:hanging="1134"/>
        <w:rPr>
          <w:lang w:val="en-US"/>
        </w:rPr>
      </w:pPr>
      <w:bookmarkStart w:id="7" w:name="_Toc375649368"/>
      <w:r>
        <w:rPr>
          <w:lang w:val="en-US"/>
        </w:rPr>
        <w:t>Produced Services</w:t>
      </w:r>
      <w:bookmarkEnd w:id="7"/>
    </w:p>
    <w:p w14:paraId="0DD7D1A5" w14:textId="557DABBC" w:rsidR="00C30111" w:rsidRDefault="00C30111" w:rsidP="00C30111">
      <w:pPr>
        <w:pStyle w:val="Beskrivning"/>
      </w:pPr>
      <w:r>
        <w:t xml:space="preserve">Table </w:t>
      </w:r>
      <w:r w:rsidR="0075221D">
        <w:fldChar w:fldCharType="begin"/>
      </w:r>
      <w:r w:rsidR="0076685D">
        <w:instrText xml:space="preserve"> SEQ Table \* ARABIC </w:instrText>
      </w:r>
      <w:r w:rsidR="0075221D">
        <w:fldChar w:fldCharType="separate"/>
      </w:r>
      <w:r w:rsidR="00B231C2">
        <w:rPr>
          <w:noProof/>
        </w:rPr>
        <w:t>2</w:t>
      </w:r>
      <w:r w:rsidR="0075221D">
        <w:rPr>
          <w:noProof/>
        </w:rPr>
        <w:fldChar w:fldCharType="end"/>
      </w:r>
      <w:r>
        <w:t xml:space="preserve"> Pointers to IDD </w:t>
      </w:r>
      <w:proofErr w:type="spellStart"/>
      <w:r>
        <w:t>documents</w:t>
      </w:r>
      <w:proofErr w:type="spellEnd"/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3178"/>
        <w:gridCol w:w="5593"/>
      </w:tblGrid>
      <w:tr w:rsidR="008A0621" w:rsidRPr="003F075E" w14:paraId="60B16CD5" w14:textId="77777777" w:rsidTr="008A0621">
        <w:tc>
          <w:tcPr>
            <w:tcW w:w="3178" w:type="dxa"/>
            <w:shd w:val="clear" w:color="auto" w:fill="D9D9D9" w:themeFill="background1" w:themeFillShade="D9"/>
          </w:tcPr>
          <w:p w14:paraId="2B924ECE" w14:textId="4F16F399" w:rsidR="008A0621" w:rsidRDefault="008A0621" w:rsidP="008A0621">
            <w:pPr>
              <w:pStyle w:val="Brdtext"/>
              <w:rPr>
                <w:rFonts w:ascii="Calibri" w:hAnsi="Calibri"/>
                <w:b/>
                <w:color w:val="000000" w:themeColor="text1"/>
                <w:sz w:val="32"/>
              </w:rPr>
            </w:pPr>
            <w:r>
              <w:t>Service</w:t>
            </w:r>
          </w:p>
        </w:tc>
        <w:tc>
          <w:tcPr>
            <w:tcW w:w="5593" w:type="dxa"/>
            <w:shd w:val="clear" w:color="auto" w:fill="D9D9D9" w:themeFill="background1" w:themeFillShade="D9"/>
          </w:tcPr>
          <w:p w14:paraId="26E60097" w14:textId="1CAAC713" w:rsidR="008A0621" w:rsidRDefault="008A0621" w:rsidP="008A0621">
            <w:pPr>
              <w:pStyle w:val="Brdtext"/>
              <w:rPr>
                <w:rFonts w:ascii="Calibri" w:hAnsi="Calibri"/>
                <w:b/>
                <w:color w:val="000000" w:themeColor="text1"/>
                <w:sz w:val="32"/>
              </w:rPr>
            </w:pPr>
            <w:r>
              <w:t>IDD</w:t>
            </w:r>
          </w:p>
        </w:tc>
      </w:tr>
      <w:tr w:rsidR="008A0621" w:rsidRPr="0044212E" w14:paraId="780FBB90" w14:textId="77777777" w:rsidTr="008A0621">
        <w:tc>
          <w:tcPr>
            <w:tcW w:w="3178" w:type="dxa"/>
          </w:tcPr>
          <w:p w14:paraId="11A90844" w14:textId="50EEBA5D" w:rsidR="008A0621" w:rsidRDefault="008A0621" w:rsidP="008A0621">
            <w:pPr>
              <w:pStyle w:val="Brdtext"/>
              <w:rPr>
                <w:rFonts w:ascii="Calibri" w:hAnsi="Calibri"/>
                <w:b/>
                <w:color w:val="000000" w:themeColor="text1"/>
                <w:sz w:val="32"/>
              </w:rPr>
            </w:pPr>
            <w:r>
              <w:t>electricity-generation</w:t>
            </w:r>
          </w:p>
        </w:tc>
        <w:tc>
          <w:tcPr>
            <w:tcW w:w="5593" w:type="dxa"/>
          </w:tcPr>
          <w:p w14:paraId="1CAEC6DD" w14:textId="26D60CDC" w:rsidR="008A0621" w:rsidRPr="002D5CCA" w:rsidRDefault="002D5CCA" w:rsidP="008A0621">
            <w:pPr>
              <w:pStyle w:val="Brdtext"/>
              <w:rPr>
                <w:rFonts w:ascii="Calibri" w:hAnsi="Calibri"/>
                <w:bCs/>
                <w:color w:val="000000" w:themeColor="text1"/>
                <w:sz w:val="32"/>
              </w:rPr>
            </w:pPr>
            <w:r>
              <w:t>electricity-generation.docx</w:t>
            </w:r>
          </w:p>
        </w:tc>
      </w:tr>
      <w:tr w:rsidR="008A0621" w:rsidRPr="0044212E" w14:paraId="755986CB" w14:textId="77777777" w:rsidTr="008A0621">
        <w:tc>
          <w:tcPr>
            <w:tcW w:w="3178" w:type="dxa"/>
          </w:tcPr>
          <w:p w14:paraId="0E9B74C2" w14:textId="0F3C20D4" w:rsidR="008A0621" w:rsidRDefault="008A0621" w:rsidP="008A0621">
            <w:pPr>
              <w:pStyle w:val="Brdtext"/>
              <w:rPr>
                <w:rFonts w:ascii="Calibri" w:hAnsi="Calibri"/>
                <w:b/>
                <w:color w:val="000000" w:themeColor="text1"/>
                <w:sz w:val="32"/>
              </w:rPr>
            </w:pPr>
            <w:r>
              <w:t>electricity-generation-start</w:t>
            </w:r>
          </w:p>
        </w:tc>
        <w:tc>
          <w:tcPr>
            <w:tcW w:w="5593" w:type="dxa"/>
          </w:tcPr>
          <w:p w14:paraId="7CDAEA40" w14:textId="5EC47A3C" w:rsidR="008A0621" w:rsidRDefault="002D5CCA" w:rsidP="008A0621">
            <w:pPr>
              <w:pStyle w:val="Brdtext"/>
              <w:rPr>
                <w:rFonts w:ascii="Calibri" w:hAnsi="Calibri"/>
                <w:b/>
                <w:color w:val="000000" w:themeColor="text1"/>
                <w:sz w:val="32"/>
              </w:rPr>
            </w:pPr>
            <w:r>
              <w:t>electricity-generation-start.docx</w:t>
            </w:r>
          </w:p>
        </w:tc>
      </w:tr>
      <w:tr w:rsidR="002D5CCA" w:rsidRPr="0044212E" w14:paraId="32C18C08" w14:textId="77777777" w:rsidTr="008A0621">
        <w:tc>
          <w:tcPr>
            <w:tcW w:w="3178" w:type="dxa"/>
          </w:tcPr>
          <w:p w14:paraId="0695092B" w14:textId="33D35294" w:rsidR="002D5CCA" w:rsidRDefault="002D5CCA" w:rsidP="002D5CCA">
            <w:pPr>
              <w:pStyle w:val="Brdtext"/>
              <w:rPr>
                <w:rFonts w:ascii="Calibri" w:hAnsi="Calibri"/>
                <w:b/>
                <w:color w:val="000000" w:themeColor="text1"/>
                <w:sz w:val="32"/>
              </w:rPr>
            </w:pPr>
            <w:r>
              <w:t>electricity-generation-stop</w:t>
            </w:r>
          </w:p>
        </w:tc>
        <w:tc>
          <w:tcPr>
            <w:tcW w:w="5593" w:type="dxa"/>
          </w:tcPr>
          <w:p w14:paraId="1E8D6DFF" w14:textId="092158FB" w:rsidR="002D5CCA" w:rsidRDefault="002D5CCA" w:rsidP="002D5CCA">
            <w:pPr>
              <w:pStyle w:val="Brdtext"/>
              <w:rPr>
                <w:rFonts w:ascii="Calibri" w:hAnsi="Calibri"/>
                <w:b/>
                <w:color w:val="000000" w:themeColor="text1"/>
                <w:sz w:val="32"/>
              </w:rPr>
            </w:pPr>
            <w:r>
              <w:t>electricity-generation-stop.docx</w:t>
            </w:r>
          </w:p>
        </w:tc>
      </w:tr>
      <w:tr w:rsidR="002D5CCA" w:rsidRPr="0044212E" w14:paraId="3D500CED" w14:textId="77777777" w:rsidTr="008A0621">
        <w:tc>
          <w:tcPr>
            <w:tcW w:w="3178" w:type="dxa"/>
          </w:tcPr>
          <w:p w14:paraId="42F5C2FB" w14:textId="01555DEF" w:rsidR="002D5CCA" w:rsidRDefault="002D5CCA" w:rsidP="002D5CCA">
            <w:pPr>
              <w:pStyle w:val="Brdtext"/>
            </w:pPr>
            <w:r>
              <w:t>post-electricity-grid</w:t>
            </w:r>
          </w:p>
        </w:tc>
        <w:tc>
          <w:tcPr>
            <w:tcW w:w="5593" w:type="dxa"/>
          </w:tcPr>
          <w:p w14:paraId="6945FEE2" w14:textId="0C31CAA4" w:rsidR="002D5CCA" w:rsidRDefault="002D5CCA" w:rsidP="002D5CCA">
            <w:pPr>
              <w:pStyle w:val="Brdtext"/>
              <w:rPr>
                <w:rFonts w:ascii="Calibri" w:hAnsi="Calibri"/>
                <w:b/>
                <w:color w:val="000000" w:themeColor="text1"/>
                <w:sz w:val="32"/>
              </w:rPr>
            </w:pPr>
            <w:r>
              <w:t>post-electricity-grid.docx</w:t>
            </w:r>
          </w:p>
        </w:tc>
      </w:tr>
      <w:tr w:rsidR="002D5CCA" w:rsidRPr="0044212E" w14:paraId="1AAE92AA" w14:textId="77777777" w:rsidTr="008A0621">
        <w:tc>
          <w:tcPr>
            <w:tcW w:w="3178" w:type="dxa"/>
          </w:tcPr>
          <w:p w14:paraId="3CA01724" w14:textId="5072D1B7" w:rsidR="002D5CCA" w:rsidRDefault="002D5CCA" w:rsidP="002D5CCA">
            <w:pPr>
              <w:pStyle w:val="Brdtext"/>
            </w:pPr>
            <w:r>
              <w:t>put-electricity-house</w:t>
            </w:r>
          </w:p>
        </w:tc>
        <w:tc>
          <w:tcPr>
            <w:tcW w:w="5593" w:type="dxa"/>
          </w:tcPr>
          <w:p w14:paraId="64A4A082" w14:textId="7260A234" w:rsidR="002D5CCA" w:rsidRDefault="002D5CCA" w:rsidP="002D5CCA">
            <w:pPr>
              <w:pStyle w:val="Brdtext"/>
              <w:rPr>
                <w:rFonts w:ascii="Calibri" w:hAnsi="Calibri"/>
                <w:b/>
                <w:color w:val="000000" w:themeColor="text1"/>
                <w:sz w:val="32"/>
              </w:rPr>
            </w:pPr>
            <w:r>
              <w:t>put-electricity-house.docx</w:t>
            </w:r>
          </w:p>
        </w:tc>
      </w:tr>
    </w:tbl>
    <w:p w14:paraId="4625D1D1" w14:textId="77777777" w:rsidR="00C30111" w:rsidRPr="00C91984" w:rsidRDefault="00C30111" w:rsidP="00C30111">
      <w:pPr>
        <w:rPr>
          <w:lang w:val="en-US"/>
        </w:rPr>
      </w:pPr>
    </w:p>
    <w:p w14:paraId="77C3BB4B" w14:textId="77777777" w:rsidR="00AF75C8" w:rsidRDefault="00AF75C8" w:rsidP="00AF75C8">
      <w:pPr>
        <w:pStyle w:val="Rubrik1"/>
        <w:ind w:left="1134" w:hanging="1134"/>
        <w:rPr>
          <w:lang w:val="en-US"/>
        </w:rPr>
      </w:pPr>
      <w:bookmarkStart w:id="8" w:name="_Toc375649369"/>
      <w:r>
        <w:rPr>
          <w:lang w:val="en-US"/>
        </w:rPr>
        <w:lastRenderedPageBreak/>
        <w:t>Consumed Services</w:t>
      </w:r>
      <w:bookmarkEnd w:id="8"/>
    </w:p>
    <w:p w14:paraId="2AF52149" w14:textId="18234062" w:rsidR="00C30111" w:rsidRPr="00B32D69" w:rsidRDefault="00C30111" w:rsidP="00C30111">
      <w:pPr>
        <w:pStyle w:val="Beskrivning"/>
        <w:rPr>
          <w:lang w:val="en-GB"/>
        </w:rPr>
      </w:pPr>
      <w:r w:rsidRPr="00B32D69">
        <w:rPr>
          <w:lang w:val="en-GB"/>
        </w:rPr>
        <w:t xml:space="preserve">Table </w:t>
      </w:r>
      <w:r w:rsidR="0075221D">
        <w:fldChar w:fldCharType="begin"/>
      </w:r>
      <w:r w:rsidR="0076685D" w:rsidRPr="00B32D69">
        <w:rPr>
          <w:lang w:val="en-GB"/>
        </w:rPr>
        <w:instrText xml:space="preserve"> SEQ Table \* ARABIC </w:instrText>
      </w:r>
      <w:r w:rsidR="0075221D">
        <w:fldChar w:fldCharType="separate"/>
      </w:r>
      <w:r w:rsidR="00B231C2" w:rsidRPr="00B32D69">
        <w:rPr>
          <w:noProof/>
          <w:lang w:val="en-GB"/>
        </w:rPr>
        <w:t>3</w:t>
      </w:r>
      <w:r w:rsidR="0075221D">
        <w:rPr>
          <w:noProof/>
        </w:rPr>
        <w:fldChar w:fldCharType="end"/>
      </w:r>
      <w:r w:rsidRPr="00B32D69">
        <w:rPr>
          <w:lang w:val="en-GB"/>
        </w:rPr>
        <w:t xml:space="preserve"> Pointers to IDD documents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3179"/>
        <w:gridCol w:w="5592"/>
      </w:tblGrid>
      <w:tr w:rsidR="00C30111" w:rsidRPr="003F075E" w14:paraId="2F9C176B" w14:textId="77777777" w:rsidTr="002D5CCA">
        <w:tc>
          <w:tcPr>
            <w:tcW w:w="3179" w:type="dxa"/>
            <w:shd w:val="clear" w:color="auto" w:fill="D9D9D9" w:themeFill="background1" w:themeFillShade="D9"/>
          </w:tcPr>
          <w:p w14:paraId="190ABCDF" w14:textId="77777777" w:rsidR="00DA75B6" w:rsidRDefault="00C30111" w:rsidP="000F5313">
            <w:pPr>
              <w:pStyle w:val="Brdtext"/>
              <w:rPr>
                <w:rFonts w:ascii="Calibri" w:hAnsi="Calibri"/>
                <w:b/>
                <w:color w:val="000000" w:themeColor="text1"/>
                <w:sz w:val="32"/>
              </w:rPr>
            </w:pPr>
            <w:r w:rsidRPr="003F075E">
              <w:t>Service</w:t>
            </w:r>
          </w:p>
        </w:tc>
        <w:tc>
          <w:tcPr>
            <w:tcW w:w="5592" w:type="dxa"/>
            <w:shd w:val="clear" w:color="auto" w:fill="D9D9D9" w:themeFill="background1" w:themeFillShade="D9"/>
          </w:tcPr>
          <w:p w14:paraId="4BFC7833" w14:textId="77777777" w:rsidR="00DA75B6" w:rsidRDefault="00C30111" w:rsidP="000F5313">
            <w:pPr>
              <w:pStyle w:val="Brdtext"/>
              <w:rPr>
                <w:rFonts w:ascii="Calibri" w:hAnsi="Calibri"/>
                <w:b/>
                <w:color w:val="000000" w:themeColor="text1"/>
                <w:sz w:val="32"/>
              </w:rPr>
            </w:pPr>
            <w:r>
              <w:t xml:space="preserve">IDD </w:t>
            </w:r>
            <w:r w:rsidRPr="003F075E">
              <w:t>Document Reference</w:t>
            </w:r>
          </w:p>
        </w:tc>
      </w:tr>
      <w:tr w:rsidR="00C30111" w:rsidRPr="0044212E" w14:paraId="3B597E47" w14:textId="77777777" w:rsidTr="002D5CCA">
        <w:tc>
          <w:tcPr>
            <w:tcW w:w="3179" w:type="dxa"/>
          </w:tcPr>
          <w:p w14:paraId="123B2403" w14:textId="7E592EBF" w:rsidR="00DA75B6" w:rsidRDefault="0046413E" w:rsidP="000F5313">
            <w:pPr>
              <w:pStyle w:val="Brdtext"/>
              <w:rPr>
                <w:rFonts w:ascii="Calibri" w:hAnsi="Calibri"/>
                <w:b/>
                <w:color w:val="000000" w:themeColor="text1"/>
                <w:sz w:val="32"/>
              </w:rPr>
            </w:pPr>
            <w:r>
              <w:t>electricity-generation</w:t>
            </w:r>
          </w:p>
        </w:tc>
        <w:tc>
          <w:tcPr>
            <w:tcW w:w="5592" w:type="dxa"/>
          </w:tcPr>
          <w:p w14:paraId="01E14D27" w14:textId="4021787D" w:rsidR="00DA75B6" w:rsidRDefault="002D5CCA" w:rsidP="000F5313">
            <w:pPr>
              <w:pStyle w:val="Brdtext"/>
              <w:rPr>
                <w:rFonts w:ascii="Calibri" w:hAnsi="Calibri"/>
                <w:b/>
                <w:color w:val="000000" w:themeColor="text1"/>
                <w:sz w:val="32"/>
              </w:rPr>
            </w:pPr>
            <w:r>
              <w:t>electricity-generation.docx</w:t>
            </w:r>
          </w:p>
        </w:tc>
      </w:tr>
      <w:tr w:rsidR="002D5CCA" w:rsidRPr="0044212E" w14:paraId="69A891F5" w14:textId="77777777" w:rsidTr="002D5CCA">
        <w:tc>
          <w:tcPr>
            <w:tcW w:w="3179" w:type="dxa"/>
          </w:tcPr>
          <w:p w14:paraId="734E2A9B" w14:textId="03167A4E" w:rsidR="002D5CCA" w:rsidRDefault="002D5CCA" w:rsidP="002D5CCA">
            <w:pPr>
              <w:pStyle w:val="Brdtext"/>
              <w:rPr>
                <w:rFonts w:ascii="Calibri" w:hAnsi="Calibri"/>
                <w:b/>
                <w:color w:val="000000" w:themeColor="text1"/>
                <w:sz w:val="32"/>
              </w:rPr>
            </w:pPr>
            <w:r>
              <w:t>electricity-generation-start</w:t>
            </w:r>
          </w:p>
        </w:tc>
        <w:tc>
          <w:tcPr>
            <w:tcW w:w="5592" w:type="dxa"/>
          </w:tcPr>
          <w:p w14:paraId="18C571B9" w14:textId="3637B80C" w:rsidR="002D5CCA" w:rsidRDefault="002D5CCA" w:rsidP="002D5CCA">
            <w:pPr>
              <w:pStyle w:val="Brdtext"/>
              <w:rPr>
                <w:rFonts w:ascii="Calibri" w:hAnsi="Calibri"/>
                <w:b/>
                <w:color w:val="000000" w:themeColor="text1"/>
                <w:sz w:val="32"/>
              </w:rPr>
            </w:pPr>
            <w:r>
              <w:t>electricity-generation-start.docx</w:t>
            </w:r>
          </w:p>
        </w:tc>
      </w:tr>
      <w:tr w:rsidR="002D5CCA" w:rsidRPr="0044212E" w14:paraId="315AD5B8" w14:textId="77777777" w:rsidTr="002D5CCA">
        <w:tc>
          <w:tcPr>
            <w:tcW w:w="3179" w:type="dxa"/>
          </w:tcPr>
          <w:p w14:paraId="02F45659" w14:textId="3C96FD6D" w:rsidR="002D5CCA" w:rsidRDefault="002D5CCA" w:rsidP="002D5CCA">
            <w:pPr>
              <w:pStyle w:val="Brdtext"/>
              <w:rPr>
                <w:rFonts w:ascii="Calibri" w:hAnsi="Calibri"/>
                <w:b/>
                <w:color w:val="000000" w:themeColor="text1"/>
                <w:sz w:val="32"/>
              </w:rPr>
            </w:pPr>
            <w:r>
              <w:t>electricity-generation-stop</w:t>
            </w:r>
          </w:p>
        </w:tc>
        <w:tc>
          <w:tcPr>
            <w:tcW w:w="5592" w:type="dxa"/>
          </w:tcPr>
          <w:p w14:paraId="72A14ED9" w14:textId="62746E95" w:rsidR="002D5CCA" w:rsidRDefault="002D5CCA" w:rsidP="002D5CCA">
            <w:pPr>
              <w:pStyle w:val="Brdtext"/>
              <w:rPr>
                <w:rFonts w:ascii="Calibri" w:hAnsi="Calibri"/>
                <w:b/>
                <w:color w:val="000000" w:themeColor="text1"/>
                <w:sz w:val="32"/>
              </w:rPr>
            </w:pPr>
            <w:r>
              <w:t>electricity-generation-stop.docx</w:t>
            </w:r>
          </w:p>
        </w:tc>
      </w:tr>
      <w:tr w:rsidR="002D5CCA" w:rsidRPr="0044212E" w14:paraId="36CB54F7" w14:textId="77777777" w:rsidTr="002D5CCA">
        <w:tc>
          <w:tcPr>
            <w:tcW w:w="3179" w:type="dxa"/>
          </w:tcPr>
          <w:p w14:paraId="45BD3DC4" w14:textId="0C1BBAB3" w:rsidR="002D5CCA" w:rsidRDefault="002D5CCA" w:rsidP="002D5CCA">
            <w:pPr>
              <w:pStyle w:val="Brdtext"/>
            </w:pPr>
            <w:r>
              <w:t>post-electricity-grid</w:t>
            </w:r>
          </w:p>
        </w:tc>
        <w:tc>
          <w:tcPr>
            <w:tcW w:w="5592" w:type="dxa"/>
          </w:tcPr>
          <w:p w14:paraId="07F756D8" w14:textId="651D8A76" w:rsidR="002D5CCA" w:rsidRDefault="002D5CCA" w:rsidP="002D5CCA">
            <w:pPr>
              <w:pStyle w:val="Brdtext"/>
              <w:rPr>
                <w:rFonts w:ascii="Calibri" w:hAnsi="Calibri"/>
                <w:b/>
                <w:color w:val="000000" w:themeColor="text1"/>
                <w:sz w:val="32"/>
              </w:rPr>
            </w:pPr>
            <w:r>
              <w:t>post-electricity-grid.docx</w:t>
            </w:r>
          </w:p>
        </w:tc>
      </w:tr>
      <w:tr w:rsidR="002D5CCA" w:rsidRPr="0044212E" w14:paraId="2CA5BDAD" w14:textId="77777777" w:rsidTr="002D5CCA">
        <w:tc>
          <w:tcPr>
            <w:tcW w:w="3179" w:type="dxa"/>
          </w:tcPr>
          <w:p w14:paraId="56047909" w14:textId="28F40807" w:rsidR="002D5CCA" w:rsidRDefault="002D5CCA" w:rsidP="002D5CCA">
            <w:pPr>
              <w:pStyle w:val="Brdtext"/>
            </w:pPr>
            <w:r>
              <w:t>put-electricity-house</w:t>
            </w:r>
          </w:p>
        </w:tc>
        <w:tc>
          <w:tcPr>
            <w:tcW w:w="5592" w:type="dxa"/>
          </w:tcPr>
          <w:p w14:paraId="04A442DD" w14:textId="5A1150BA" w:rsidR="002D5CCA" w:rsidRDefault="002D5CCA" w:rsidP="002D5CCA">
            <w:pPr>
              <w:pStyle w:val="Brdtext"/>
              <w:rPr>
                <w:rFonts w:ascii="Calibri" w:hAnsi="Calibri"/>
                <w:b/>
                <w:color w:val="000000" w:themeColor="text1"/>
                <w:sz w:val="32"/>
              </w:rPr>
            </w:pPr>
            <w:r>
              <w:t>put-electricity-house.docx</w:t>
            </w:r>
          </w:p>
        </w:tc>
      </w:tr>
    </w:tbl>
    <w:p w14:paraId="04C5BA35" w14:textId="77777777" w:rsidR="00C30111" w:rsidRPr="00C91984" w:rsidRDefault="00C30111" w:rsidP="00C30111">
      <w:pPr>
        <w:rPr>
          <w:lang w:val="en-US"/>
        </w:rPr>
      </w:pPr>
    </w:p>
    <w:p w14:paraId="0EEC0578" w14:textId="5A3AF5BD" w:rsidR="006C6989" w:rsidRDefault="006126C6">
      <w:pPr>
        <w:pStyle w:val="Brdtext"/>
      </w:pPr>
      <w:r>
        <w:t xml:space="preserve">The services </w:t>
      </w:r>
      <w:r w:rsidR="003D6AA5">
        <w:t>electricity-generation</w:t>
      </w:r>
      <w:r>
        <w:t>, electricity-generation-start and electricity-generation-stop</w:t>
      </w:r>
      <w:r w:rsidR="00754A2A">
        <w:t xml:space="preserve"> are</w:t>
      </w:r>
      <w:r w:rsidR="003D6AA5">
        <w:t xml:space="preserve"> consumed by </w:t>
      </w:r>
      <w:r w:rsidR="00754A2A">
        <w:t xml:space="preserve">the </w:t>
      </w:r>
      <w:r w:rsidR="00A50CEB">
        <w:t>application system energy house</w:t>
      </w:r>
      <w:r>
        <w:t xml:space="preserve"> </w:t>
      </w:r>
      <w:r w:rsidR="00A74FBA">
        <w:t>to</w:t>
      </w:r>
      <w:r>
        <w:t xml:space="preserve"> control production and receive electricity</w:t>
      </w:r>
      <w:r w:rsidR="00A50CEB">
        <w:t>.</w:t>
      </w:r>
    </w:p>
    <w:p w14:paraId="1BE0EC7B" w14:textId="77777777" w:rsidR="006126C6" w:rsidRDefault="006126C6">
      <w:pPr>
        <w:pStyle w:val="Brdtext"/>
      </w:pPr>
    </w:p>
    <w:p w14:paraId="198BA4D9" w14:textId="55FCDAD6" w:rsidR="006126C6" w:rsidRDefault="006126C6">
      <w:pPr>
        <w:pStyle w:val="Brdtext"/>
      </w:pPr>
      <w:r>
        <w:t xml:space="preserve">The </w:t>
      </w:r>
      <w:r w:rsidR="00A74FBA">
        <w:t>service post-electricity-grid is consumed by the application system energy house to sell and buy electricity.</w:t>
      </w:r>
    </w:p>
    <w:p w14:paraId="4F3D3FF2" w14:textId="77777777" w:rsidR="00A74FBA" w:rsidRDefault="00A74FBA">
      <w:pPr>
        <w:pStyle w:val="Brdtext"/>
      </w:pPr>
    </w:p>
    <w:p w14:paraId="353965AD" w14:textId="52BA10E0" w:rsidR="00A74FBA" w:rsidRDefault="00A74FBA">
      <w:pPr>
        <w:pStyle w:val="Brdtext"/>
      </w:pPr>
      <w:r>
        <w:t xml:space="preserve">The </w:t>
      </w:r>
      <w:r w:rsidR="00EB4503">
        <w:t>service put-electricity-house is consumed by the application system energy consumer to update the house with current electricity consumption.</w:t>
      </w:r>
    </w:p>
    <w:p w14:paraId="4D28D419" w14:textId="77777777" w:rsidR="006126C6" w:rsidRDefault="006126C6">
      <w:pPr>
        <w:pStyle w:val="Brdtext"/>
      </w:pPr>
    </w:p>
    <w:p w14:paraId="0F9AD8E7" w14:textId="77777777" w:rsidR="00A50CEB" w:rsidRDefault="00A50CEB">
      <w:pPr>
        <w:pStyle w:val="Brdtext"/>
      </w:pPr>
    </w:p>
    <w:sectPr w:rsidR="00A50CEB" w:rsidSect="00945E96">
      <w:headerReference w:type="default" r:id="rId11"/>
      <w:footerReference w:type="default" r:id="rId12"/>
      <w:pgSz w:w="11900" w:h="16840"/>
      <w:pgMar w:top="2552" w:right="1134" w:bottom="1418" w:left="1985" w:header="6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E3D61" w14:textId="77777777" w:rsidR="00B231C2" w:rsidRDefault="00B231C2" w:rsidP="00252D9B">
      <w:r>
        <w:separator/>
      </w:r>
    </w:p>
  </w:endnote>
  <w:endnote w:type="continuationSeparator" w:id="0">
    <w:p w14:paraId="03581060" w14:textId="77777777" w:rsidR="00B231C2" w:rsidRDefault="00B231C2" w:rsidP="00252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07BCA" w14:textId="77777777" w:rsidR="00C14629" w:rsidRDefault="00636607">
    <w:pPr>
      <w:pStyle w:val="Sidfot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162610F2" wp14:editId="4D64CAFD">
              <wp:simplePos x="0" y="0"/>
              <wp:positionH relativeFrom="column">
                <wp:posOffset>0</wp:posOffset>
              </wp:positionH>
              <wp:positionV relativeFrom="page">
                <wp:posOffset>9617075</wp:posOffset>
              </wp:positionV>
              <wp:extent cx="5404485" cy="571500"/>
              <wp:effectExtent l="0" t="0" r="5715" b="0"/>
              <wp:wrapSquare wrapText="bothSides"/>
              <wp:docPr id="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448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A881DA6" w14:textId="77777777" w:rsidR="00C14629" w:rsidRPr="00786E47" w:rsidRDefault="00C14629" w:rsidP="003C4685">
                          <w:pPr>
                            <w:pStyle w:val="Sidhuvud"/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  <w:t>ARTEMIS Innovation Pilot Project: Arrowhead</w:t>
                          </w:r>
                        </w:p>
                        <w:p w14:paraId="02E647CB" w14:textId="77777777" w:rsidR="00C14629" w:rsidRPr="00786E47" w:rsidRDefault="00C14629" w:rsidP="003C4685">
                          <w:pPr>
                            <w:pStyle w:val="Sidhuvud"/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THEME [SP1-JTI-ARTEMIS-2012-AIPP4 SP1-JTI-ARTEMIS-2012-AIPP6]</w:t>
                          </w:r>
                        </w:p>
                        <w:p w14:paraId="575CEC18" w14:textId="77777777" w:rsidR="00C14629" w:rsidRPr="00786E47" w:rsidRDefault="00C14629" w:rsidP="003C4685">
                          <w:pPr>
                            <w:pStyle w:val="Sidhuvud"/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[Production and Energy System Automation Intelligent-Built environment and urban infrastructure for sustainable and friendly cities]</w:t>
                          </w:r>
                        </w:p>
                        <w:p w14:paraId="22DA3B26" w14:textId="77777777" w:rsidR="00C14629" w:rsidRPr="00786E47" w:rsidRDefault="00C14629" w:rsidP="003C4685">
                          <w:pPr>
                            <w:pStyle w:val="Sidhuvud"/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Grant agreement no: 332987</w:t>
                          </w:r>
                          <w: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.  </w:t>
                          </w: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Project Coordinator: Professor Jerker Delsing | 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Luleå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 University of Technology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62610F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0;margin-top:757.25pt;width:425.55pt;height:4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" filled="f" stroked="f">
              <v:textbox inset="0,0,0,0">
                <w:txbxContent>
                  <w:p w14:paraId="6A881DA6" w14:textId="77777777" w:rsidR="00C14629" w:rsidRPr="00786E47" w:rsidRDefault="00C14629" w:rsidP="003C4685">
                    <w:pPr>
                      <w:pStyle w:val="Sidhuvud"/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  <w:t>ARTEMIS Innovation Pilot Project: Arrowhead</w:t>
                    </w:r>
                  </w:p>
                  <w:p w14:paraId="02E647CB" w14:textId="77777777" w:rsidR="00C14629" w:rsidRPr="00786E47" w:rsidRDefault="00C14629" w:rsidP="003C4685">
                    <w:pPr>
                      <w:pStyle w:val="Sidhuvud"/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THEME [SP1-JTI-ARTEMIS-2012-AIPP4 SP1-JTI-ARTEMIS-2012-AIPP6]</w:t>
                    </w:r>
                  </w:p>
                  <w:p w14:paraId="575CEC18" w14:textId="77777777" w:rsidR="00C14629" w:rsidRPr="00786E47" w:rsidRDefault="00C14629" w:rsidP="003C4685">
                    <w:pPr>
                      <w:pStyle w:val="Sidhuvud"/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[Production and Energy System Automation Intelligent-Built environment and urban infrastructure for sustainable and friendly cities]</w:t>
                    </w:r>
                  </w:p>
                  <w:p w14:paraId="22DA3B26" w14:textId="77777777" w:rsidR="00C14629" w:rsidRPr="00786E47" w:rsidRDefault="00C14629" w:rsidP="003C4685">
                    <w:pPr>
                      <w:pStyle w:val="Sidhuvud"/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Grant agreement no: 332987</w:t>
                    </w:r>
                    <w: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.  </w:t>
                    </w: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Project Coordinator: Professor Jerker Delsing | 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Luleå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 University of Technology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C14629" w:rsidRPr="003C4685">
      <w:rPr>
        <w:noProof/>
        <w:lang w:val="en-US" w:eastAsia="en-US"/>
      </w:rPr>
      <w:drawing>
        <wp:anchor distT="0" distB="0" distL="114300" distR="114300" simplePos="0" relativeHeight="251663872" behindDoc="1" locked="0" layoutInCell="1" allowOverlap="1" wp14:anchorId="2ECC2129" wp14:editId="6820F85C">
          <wp:simplePos x="0" y="0"/>
          <wp:positionH relativeFrom="column">
            <wp:posOffset>-913434</wp:posOffset>
          </wp:positionH>
          <wp:positionV relativeFrom="page">
            <wp:posOffset>9471991</wp:posOffset>
          </wp:positionV>
          <wp:extent cx="805898" cy="655983"/>
          <wp:effectExtent l="19050" t="0" r="0" b="0"/>
          <wp:wrapSquare wrapText="bothSides"/>
          <wp:docPr id="20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emis -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916" cy="65014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ve="http://schemas.openxmlformats.org/markup-compatibility/2006"/>
                    </a:ext>
                  </a:extLst>
                </pic:spPr>
              </pic:pic>
            </a:graphicData>
          </a:graphic>
        </wp:anchor>
      </w:drawing>
    </w:r>
  </w:p>
  <w:p w14:paraId="7D09B5F1" w14:textId="77777777" w:rsidR="00C14629" w:rsidRDefault="00C14629">
    <w:pPr>
      <w:pStyle w:val="Sidfot"/>
    </w:pPr>
  </w:p>
  <w:p w14:paraId="7895DC47" w14:textId="77777777" w:rsidR="00C14629" w:rsidRDefault="00C14629">
    <w:pPr>
      <w:pStyle w:val="Sidfot"/>
    </w:pPr>
  </w:p>
  <w:p w14:paraId="28308834" w14:textId="77777777" w:rsidR="00C14629" w:rsidRDefault="00636607">
    <w:pPr>
      <w:pStyle w:val="Sidfot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53E4D2CA" wp14:editId="0C776268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0DBA415" w14:textId="77777777" w:rsidR="00C14629" w:rsidRPr="00026922" w:rsidRDefault="00C14629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14:paraId="75327AE3" w14:textId="77777777" w:rsidR="00C14629" w:rsidRPr="007C50F4" w:rsidRDefault="00C14629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14:paraId="2CA15EB0" w14:textId="77777777" w:rsidR="00C14629" w:rsidRPr="007C50F4" w:rsidRDefault="00C14629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14:paraId="45BA421B" w14:textId="77777777" w:rsidR="00C14629" w:rsidRPr="007C50F4" w:rsidRDefault="00C14629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3E4D2CA" id="Text Box 5" o:spid="_x0000_s1028" type="#_x0000_t202" style="position:absolute;margin-left:36.25pt;margin-top:806pt;width:546.3pt;height:17.3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" filled="f" stroked="f">
              <v:textbox inset="0,0,0,0">
                <w:txbxContent>
                  <w:p w14:paraId="30DBA415" w14:textId="77777777" w:rsidR="00C14629" w:rsidRPr="00026922" w:rsidRDefault="00C14629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14:paraId="75327AE3" w14:textId="77777777" w:rsidR="00C14629" w:rsidRPr="007C50F4" w:rsidRDefault="00C14629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14:paraId="2CA15EB0" w14:textId="77777777" w:rsidR="00C14629" w:rsidRPr="007C50F4" w:rsidRDefault="00C14629" w:rsidP="007C50F4">
                    <w:pPr>
                      <w:rPr>
                        <w:rFonts w:asciiTheme="majorHAnsi" w:hAnsiTheme="majorHAnsi"/>
                      </w:rPr>
                    </w:pPr>
                  </w:p>
                  <w:p w14:paraId="45BA421B" w14:textId="77777777" w:rsidR="00C14629" w:rsidRPr="007C50F4" w:rsidRDefault="00C14629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0800" behindDoc="0" locked="0" layoutInCell="1" allowOverlap="1" wp14:anchorId="5B06ED25" wp14:editId="33C49B94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5" name="Ra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5E71AB3" id="Rak 9" o:spid="_x0000_s1026" style="position:absolute;z-index:25166080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75A9B" w14:textId="77777777" w:rsidR="00C14629" w:rsidRDefault="00636607">
    <w:pPr>
      <w:pStyle w:val="Sidfot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5A927249" wp14:editId="3F3750C2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16CDE6A" w14:textId="77777777" w:rsidR="00D304E5" w:rsidRPr="00026922" w:rsidRDefault="00D304E5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14:paraId="789D8230" w14:textId="77777777" w:rsidR="00D304E5" w:rsidRPr="007C50F4" w:rsidRDefault="00D304E5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14:paraId="4D986B0A" w14:textId="77777777" w:rsidR="00D304E5" w:rsidRPr="007C50F4" w:rsidRDefault="00D304E5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14:paraId="6B4F455B" w14:textId="77777777" w:rsidR="00D304E5" w:rsidRPr="007C50F4" w:rsidRDefault="00D304E5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A927249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6.25pt;margin-top:806pt;width:546.3pt;height:17.3pt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" filled="f" stroked="f">
              <v:textbox inset="0,0,0,0">
                <w:txbxContent>
                  <w:p w14:paraId="716CDE6A" w14:textId="77777777" w:rsidR="00D304E5" w:rsidRPr="00026922" w:rsidRDefault="00D304E5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14:paraId="789D8230" w14:textId="77777777" w:rsidR="00D304E5" w:rsidRPr="007C50F4" w:rsidRDefault="00D304E5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14:paraId="4D986B0A" w14:textId="77777777" w:rsidR="00D304E5" w:rsidRPr="007C50F4" w:rsidRDefault="00D304E5" w:rsidP="007C50F4">
                    <w:pPr>
                      <w:rPr>
                        <w:rFonts w:asciiTheme="majorHAnsi" w:hAnsiTheme="majorHAnsi"/>
                      </w:rPr>
                    </w:pPr>
                  </w:p>
                  <w:p w14:paraId="6B4F455B" w14:textId="77777777" w:rsidR="00D304E5" w:rsidRPr="007C50F4" w:rsidRDefault="00D304E5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2848" behindDoc="0" locked="0" layoutInCell="1" allowOverlap="1" wp14:anchorId="4821EE14" wp14:editId="58B759AB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3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222315A" id="Line 5" o:spid="_x0000_s1026" style="position:absolute;z-index:25166284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951C3A" w14:textId="77777777" w:rsidR="00B231C2" w:rsidRDefault="00B231C2" w:rsidP="00252D9B">
      <w:r>
        <w:separator/>
      </w:r>
    </w:p>
  </w:footnote>
  <w:footnote w:type="continuationSeparator" w:id="0">
    <w:p w14:paraId="0A4E9704" w14:textId="77777777" w:rsidR="00B231C2" w:rsidRDefault="00B231C2" w:rsidP="00252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6C070" w14:textId="77777777" w:rsidR="00C14629" w:rsidRPr="00484354" w:rsidRDefault="00C14629" w:rsidP="003C468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7728" behindDoc="1" locked="0" layoutInCell="1" allowOverlap="1" wp14:anchorId="03F244CC" wp14:editId="0045F073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19050" t="0" r="8062" b="0"/>
          <wp:wrapNone/>
          <wp:docPr id="19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6838" cy="9675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tbl>
    <w:tblPr>
      <w:tblStyle w:val="Tabellrutnt"/>
      <w:tblpPr w:leftFromText="181" w:rightFromText="181" w:vertAnchor="text" w:horzAnchor="margin" w:tblpXSpec="right" w:tblpY="1"/>
      <w:tblOverlap w:val="never"/>
      <w:tblW w:w="73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3"/>
      <w:gridCol w:w="2268"/>
    </w:tblGrid>
    <w:tr w:rsidR="00C14629" w:rsidRPr="008B68C6" w14:paraId="750EC865" w14:textId="77777777" w:rsidTr="003C4685">
      <w:tc>
        <w:tcPr>
          <w:tcW w:w="5093" w:type="dxa"/>
        </w:tcPr>
        <w:p w14:paraId="256133EC" w14:textId="77777777" w:rsidR="00C14629" w:rsidRDefault="00C14629" w:rsidP="00C14629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14:paraId="1D11B728" w14:textId="04A4D5BC" w:rsidR="00C14629" w:rsidRPr="002C447C" w:rsidRDefault="00B32D69" w:rsidP="009A0F8F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sdt>
            <w:sdtPr>
              <w:rPr>
                <w:rFonts w:asciiTheme="majorHAnsi" w:hAnsiTheme="majorHAnsi"/>
                <w:sz w:val="18"/>
                <w:szCs w:val="18"/>
                <w:lang w:val="en-US"/>
              </w:rPr>
              <w:alias w:val="Titel"/>
              <w:tag w:val=""/>
              <w:id w:val="237375442"/>
              <w:placeholder>
                <w:docPart w:val="C96AF860DED6410F9218BE1DA29D287A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3D6AA5">
                <w:rPr>
                  <w:rFonts w:asciiTheme="majorHAnsi" w:hAnsiTheme="majorHAnsi"/>
                  <w:sz w:val="18"/>
                  <w:szCs w:val="18"/>
                  <w:lang w:val="en-US"/>
                </w:rPr>
                <w:t>System Description (</w:t>
              </w:r>
              <w:proofErr w:type="spellStart"/>
              <w:r w:rsidR="003D6AA5">
                <w:rPr>
                  <w:rFonts w:asciiTheme="majorHAnsi" w:hAnsiTheme="majorHAnsi"/>
                  <w:sz w:val="18"/>
                  <w:szCs w:val="18"/>
                  <w:lang w:val="en-US"/>
                </w:rPr>
                <w:t>SysD</w:t>
              </w:r>
              <w:proofErr w:type="spellEnd"/>
              <w:r w:rsidR="003D6AA5">
                <w:rPr>
                  <w:rFonts w:asciiTheme="majorHAnsi" w:hAnsiTheme="majorHAnsi"/>
                  <w:sz w:val="18"/>
                  <w:szCs w:val="18"/>
                  <w:lang w:val="en-US"/>
                </w:rPr>
                <w:t>)</w:t>
              </w:r>
            </w:sdtContent>
          </w:sdt>
        </w:p>
      </w:tc>
      <w:tc>
        <w:tcPr>
          <w:tcW w:w="2268" w:type="dxa"/>
        </w:tcPr>
        <w:p w14:paraId="4BAC4BE1" w14:textId="77777777" w:rsidR="00C14629" w:rsidRPr="00C76DE5" w:rsidRDefault="00C14629" w:rsidP="00C14629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>Docume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n</w:t>
          </w: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t type </w:t>
          </w:r>
        </w:p>
        <w:p w14:paraId="2BE7C21E" w14:textId="77777777" w:rsidR="00C14629" w:rsidRPr="00C76DE5" w:rsidRDefault="00C14629" w:rsidP="00C14629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Template</w:t>
          </w:r>
        </w:p>
      </w:tc>
    </w:tr>
    <w:tr w:rsidR="00C14629" w:rsidRPr="008B68C6" w14:paraId="512DC8F6" w14:textId="77777777" w:rsidTr="003C4685">
      <w:tc>
        <w:tcPr>
          <w:tcW w:w="5093" w:type="dxa"/>
        </w:tcPr>
        <w:p w14:paraId="532AC02E" w14:textId="77777777" w:rsidR="00C14629" w:rsidRPr="008B68C6" w:rsidRDefault="00C14629" w:rsidP="00C14629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8B68C6">
            <w:rPr>
              <w:rFonts w:asciiTheme="majorHAnsi" w:hAnsiTheme="majorHAnsi"/>
              <w:sz w:val="16"/>
              <w:szCs w:val="18"/>
              <w:lang w:val="en-US"/>
            </w:rPr>
            <w:t>Date</w:t>
          </w:r>
        </w:p>
        <w:p w14:paraId="2A1B775C" w14:textId="63A59A92" w:rsidR="00C14629" w:rsidRPr="008B68C6" w:rsidRDefault="00B32D69" w:rsidP="00C14629">
          <w:pPr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fldChar w:fldCharType="begin"/>
          </w:r>
          <w:r>
            <w:instrText xml:space="preserve"> DATE  \* MERGEFORMAT </w:instrText>
          </w:r>
          <w:r>
            <w:fldChar w:fldCharType="separate"/>
          </w:r>
          <w:r w:rsidR="003D6AA5" w:rsidRPr="003D6AA5">
            <w:rPr>
              <w:rFonts w:asciiTheme="majorHAnsi" w:hAnsiTheme="majorHAnsi"/>
              <w:noProof/>
              <w:sz w:val="18"/>
              <w:szCs w:val="18"/>
            </w:rPr>
            <w:t>2024-01-04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14:paraId="7ABEC54E" w14:textId="77777777" w:rsidR="00C14629" w:rsidRPr="008B68C6" w:rsidRDefault="00C14629" w:rsidP="00C14629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8B68C6">
            <w:rPr>
              <w:rFonts w:asciiTheme="majorHAnsi" w:hAnsiTheme="majorHAnsi"/>
              <w:sz w:val="16"/>
              <w:szCs w:val="18"/>
              <w:lang w:val="en-US"/>
            </w:rPr>
            <w:t>Version</w:t>
          </w:r>
        </w:p>
        <w:p w14:paraId="03A44D15" w14:textId="77777777" w:rsidR="00C14629" w:rsidRPr="008B68C6" w:rsidRDefault="00B32D69" w:rsidP="000F1DC5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sdt>
            <w:sdtPr>
              <w:rPr>
                <w:rFonts w:asciiTheme="majorHAnsi" w:hAnsiTheme="majorHAnsi"/>
                <w:sz w:val="18"/>
                <w:szCs w:val="18"/>
                <w:lang w:val="en-US"/>
              </w:rPr>
              <w:alias w:val="Kategori"/>
              <w:tag w:val=""/>
              <w:id w:val="1479957837"/>
              <w:placeholder>
                <w:docPart w:val="BE30BA41EF0A4D4492E0E07B9C2E703A"/>
              </w:placeholder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/>
            <w:sdtContent>
              <w:r w:rsidR="00636607">
                <w:rPr>
                  <w:rFonts w:asciiTheme="majorHAnsi" w:hAnsiTheme="majorHAnsi"/>
                  <w:sz w:val="18"/>
                  <w:szCs w:val="18"/>
                  <w:lang w:val="pt-PT"/>
                </w:rPr>
                <w:t>1.</w:t>
              </w:r>
              <w:r w:rsidR="00D2491B">
                <w:rPr>
                  <w:rFonts w:asciiTheme="majorHAnsi" w:hAnsiTheme="majorHAnsi"/>
                  <w:sz w:val="18"/>
                  <w:szCs w:val="18"/>
                  <w:lang w:val="pt-PT"/>
                </w:rPr>
                <w:t>1</w:t>
              </w:r>
            </w:sdtContent>
          </w:sdt>
        </w:p>
      </w:tc>
    </w:tr>
    <w:tr w:rsidR="00C14629" w:rsidRPr="00051C46" w14:paraId="53B1696A" w14:textId="77777777" w:rsidTr="003C4685">
      <w:tc>
        <w:tcPr>
          <w:tcW w:w="5093" w:type="dxa"/>
        </w:tcPr>
        <w:p w14:paraId="64837742" w14:textId="77777777" w:rsidR="00C14629" w:rsidRPr="00F76EA4" w:rsidRDefault="00C14629" w:rsidP="00C14629">
          <w:pPr>
            <w:rPr>
              <w:rFonts w:asciiTheme="majorHAnsi" w:hAnsiTheme="majorHAnsi"/>
              <w:sz w:val="16"/>
              <w:szCs w:val="18"/>
              <w:lang w:val="pt-PT"/>
            </w:rPr>
          </w:pPr>
          <w:r w:rsidRPr="00F76EA4">
            <w:rPr>
              <w:rFonts w:asciiTheme="majorHAnsi" w:hAnsiTheme="majorHAnsi"/>
              <w:sz w:val="16"/>
              <w:szCs w:val="18"/>
              <w:lang w:val="pt-PT"/>
            </w:rPr>
            <w:t>Author</w:t>
          </w:r>
        </w:p>
        <w:p w14:paraId="2282FC6A" w14:textId="0FFDB211" w:rsidR="00C14629" w:rsidRPr="00F76EA4" w:rsidRDefault="00C1063D" w:rsidP="005B1E7A">
          <w:pPr>
            <w:spacing w:after="80"/>
            <w:rPr>
              <w:rFonts w:asciiTheme="majorHAnsi" w:hAnsiTheme="majorHAnsi"/>
              <w:b/>
              <w:sz w:val="18"/>
              <w:szCs w:val="18"/>
              <w:lang w:val="pt-PT"/>
            </w:rPr>
          </w:pPr>
          <w:r>
            <w:rPr>
              <w:rFonts w:asciiTheme="majorHAnsi" w:hAnsiTheme="majorHAnsi"/>
              <w:sz w:val="18"/>
              <w:szCs w:val="18"/>
              <w:lang w:val="pt-PT"/>
            </w:rPr>
            <w:t>Måns Oskarsson</w:t>
          </w:r>
        </w:p>
      </w:tc>
      <w:tc>
        <w:tcPr>
          <w:tcW w:w="2268" w:type="dxa"/>
        </w:tcPr>
        <w:p w14:paraId="161A3565" w14:textId="77777777" w:rsidR="00C14629" w:rsidRPr="00774269" w:rsidRDefault="00C14629" w:rsidP="00C14629">
          <w:pPr>
            <w:rPr>
              <w:rFonts w:asciiTheme="majorHAnsi" w:hAnsiTheme="majorHAnsi"/>
              <w:sz w:val="16"/>
              <w:szCs w:val="18"/>
            </w:rPr>
          </w:pPr>
          <w:r w:rsidRPr="008B68C6">
            <w:rPr>
              <w:rFonts w:asciiTheme="majorHAnsi" w:hAnsiTheme="majorHAnsi"/>
              <w:sz w:val="16"/>
              <w:szCs w:val="18"/>
              <w:lang w:val="en-US"/>
            </w:rPr>
            <w:t>St</w:t>
          </w:r>
          <w:proofErr w:type="spellStart"/>
          <w:r w:rsidRPr="00774269">
            <w:rPr>
              <w:rFonts w:asciiTheme="majorHAnsi" w:hAnsiTheme="majorHAnsi"/>
              <w:sz w:val="16"/>
              <w:szCs w:val="18"/>
            </w:rPr>
            <w:t>atus</w:t>
          </w:r>
          <w:proofErr w:type="spellEnd"/>
          <w:r w:rsidRPr="00774269">
            <w:rPr>
              <w:rFonts w:asciiTheme="majorHAnsi" w:hAnsiTheme="majorHAnsi"/>
              <w:sz w:val="16"/>
              <w:szCs w:val="18"/>
            </w:rPr>
            <w:t xml:space="preserve"> </w:t>
          </w:r>
        </w:p>
        <w:p w14:paraId="067F10BA" w14:textId="77777777" w:rsidR="00C14629" w:rsidRPr="00051C46" w:rsidRDefault="00B32D69" w:rsidP="0089473B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sdt>
            <w:sdtPr>
              <w:rPr>
                <w:rFonts w:asciiTheme="majorHAnsi" w:hAnsiTheme="majorHAnsi"/>
                <w:sz w:val="18"/>
                <w:szCs w:val="18"/>
              </w:rPr>
              <w:alias w:val="Status"/>
              <w:tag w:val=""/>
              <w:id w:val="-449771693"/>
              <w:placeholder>
                <w:docPart w:val="226A4EF049054D5A8932B121791AE91F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EndPr/>
            <w:sdtContent>
              <w:r w:rsidR="00D2491B">
                <w:rPr>
                  <w:rFonts w:asciiTheme="majorHAnsi" w:hAnsiTheme="majorHAnsi"/>
                  <w:sz w:val="18"/>
                  <w:szCs w:val="18"/>
                  <w:lang w:val="pt-PT"/>
                </w:rPr>
                <w:t>For A</w:t>
              </w:r>
              <w:r w:rsidR="00842D94">
                <w:rPr>
                  <w:rFonts w:asciiTheme="majorHAnsi" w:hAnsiTheme="majorHAnsi"/>
                  <w:sz w:val="18"/>
                  <w:szCs w:val="18"/>
                  <w:lang w:val="pt-PT"/>
                </w:rPr>
                <w:t>p</w:t>
              </w:r>
              <w:r w:rsidR="00D2491B">
                <w:rPr>
                  <w:rFonts w:asciiTheme="majorHAnsi" w:hAnsiTheme="majorHAnsi"/>
                  <w:sz w:val="18"/>
                  <w:szCs w:val="18"/>
                  <w:lang w:val="pt-PT"/>
                </w:rPr>
                <w:t>proval</w:t>
              </w:r>
            </w:sdtContent>
          </w:sdt>
        </w:p>
      </w:tc>
    </w:tr>
    <w:tr w:rsidR="00C14629" w:rsidRPr="00051C46" w14:paraId="056DAE2A" w14:textId="77777777" w:rsidTr="003C4685">
      <w:tc>
        <w:tcPr>
          <w:tcW w:w="5093" w:type="dxa"/>
        </w:tcPr>
        <w:p w14:paraId="5825EA0A" w14:textId="77777777" w:rsidR="00C14629" w:rsidRPr="0044212E" w:rsidRDefault="00C14629" w:rsidP="00C14629">
          <w:pPr>
            <w:rPr>
              <w:rFonts w:asciiTheme="majorHAnsi" w:hAnsiTheme="majorHAnsi"/>
              <w:sz w:val="16"/>
              <w:szCs w:val="18"/>
            </w:rPr>
          </w:pPr>
          <w:r w:rsidRPr="0044212E">
            <w:rPr>
              <w:rFonts w:asciiTheme="majorHAnsi" w:hAnsiTheme="majorHAnsi"/>
              <w:sz w:val="16"/>
              <w:szCs w:val="18"/>
            </w:rPr>
            <w:t>Contact</w:t>
          </w:r>
        </w:p>
        <w:p w14:paraId="41905601" w14:textId="07AC7047" w:rsidR="00C14629" w:rsidRPr="0044212E" w:rsidRDefault="00C1063D" w:rsidP="00C14629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 w:rsidRPr="0044212E">
            <w:rPr>
              <w:rFonts w:asciiTheme="majorHAnsi" w:hAnsiTheme="majorHAnsi"/>
              <w:sz w:val="18"/>
              <w:szCs w:val="18"/>
            </w:rPr>
            <w:t>mnsosk-7@student.ltu.se</w:t>
          </w:r>
        </w:p>
      </w:tc>
      <w:tc>
        <w:tcPr>
          <w:tcW w:w="2268" w:type="dxa"/>
        </w:tcPr>
        <w:p w14:paraId="59402C12" w14:textId="77777777" w:rsidR="00C14629" w:rsidRPr="00774269" w:rsidRDefault="00C14629" w:rsidP="00C14629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14:paraId="0DE781DD" w14:textId="77777777" w:rsidR="00C14629" w:rsidRPr="00051C46" w:rsidRDefault="0075221D" w:rsidP="00C14629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C14629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8A06D6">
            <w:rPr>
              <w:rFonts w:asciiTheme="majorHAnsi" w:hAnsiTheme="majorHAnsi" w:cs="Times New Roman"/>
              <w:noProof/>
              <w:sz w:val="18"/>
              <w:szCs w:val="18"/>
            </w:rPr>
            <w:t>1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C14629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C14629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8A06D6">
            <w:rPr>
              <w:rFonts w:asciiTheme="majorHAnsi" w:hAnsiTheme="majorHAnsi" w:cs="Times New Roman"/>
              <w:noProof/>
              <w:sz w:val="18"/>
              <w:szCs w:val="18"/>
            </w:rPr>
            <w:t>7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C14629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14:paraId="5BBF418C" w14:textId="77777777" w:rsidR="00C14629" w:rsidRPr="00484354" w:rsidRDefault="00C14629" w:rsidP="00E76CE9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rutnt"/>
      <w:tblpPr w:leftFromText="181" w:rightFromText="181" w:vertAnchor="text" w:horzAnchor="margin" w:tblpXSpec="right" w:tblpY="1"/>
      <w:tblOverlap w:val="never"/>
      <w:tblW w:w="66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50"/>
      <w:gridCol w:w="2268"/>
    </w:tblGrid>
    <w:tr w:rsidR="00C14629" w:rsidRPr="00C76DE5" w14:paraId="59037AFD" w14:textId="77777777" w:rsidTr="00F034F3">
      <w:tc>
        <w:tcPr>
          <w:tcW w:w="4350" w:type="dxa"/>
        </w:tcPr>
        <w:p w14:paraId="5BEDBA54" w14:textId="77777777" w:rsidR="00C14629" w:rsidRDefault="00C14629" w:rsidP="00C14629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>
            <w:rPr>
              <w:rFonts w:asciiTheme="majorHAnsi" w:hAnsiTheme="majorHAnsi"/>
              <w:sz w:val="16"/>
              <w:szCs w:val="18"/>
              <w:lang w:val="en-US"/>
            </w:rPr>
            <w:t>Document title</w:t>
          </w:r>
        </w:p>
        <w:p w14:paraId="4A121862" w14:textId="4CB25C83" w:rsidR="00C14629" w:rsidRPr="002C447C" w:rsidRDefault="00B32D69" w:rsidP="00FB76E0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sdt>
            <w:sdtPr>
              <w:rPr>
                <w:rFonts w:asciiTheme="majorHAnsi" w:hAnsiTheme="majorHAnsi"/>
                <w:sz w:val="18"/>
                <w:szCs w:val="18"/>
                <w:lang w:val="en-US"/>
              </w:rPr>
              <w:alias w:val="Titel"/>
              <w:tag w:val=""/>
              <w:id w:val="-425189595"/>
              <w:placeholder>
                <w:docPart w:val="C96AF860DED6410F9218BE1DA29D287A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3D6AA5">
                <w:rPr>
                  <w:rFonts w:asciiTheme="majorHAnsi" w:hAnsiTheme="majorHAnsi"/>
                  <w:sz w:val="18"/>
                  <w:szCs w:val="18"/>
                  <w:lang w:val="en-US"/>
                </w:rPr>
                <w:t>System Description (</w:t>
              </w:r>
              <w:proofErr w:type="spellStart"/>
              <w:r w:rsidR="003D6AA5">
                <w:rPr>
                  <w:rFonts w:asciiTheme="majorHAnsi" w:hAnsiTheme="majorHAnsi"/>
                  <w:sz w:val="18"/>
                  <w:szCs w:val="18"/>
                  <w:lang w:val="en-US"/>
                </w:rPr>
                <w:t>SysD</w:t>
              </w:r>
              <w:proofErr w:type="spellEnd"/>
              <w:r w:rsidR="003D6AA5">
                <w:rPr>
                  <w:rFonts w:asciiTheme="majorHAnsi" w:hAnsiTheme="majorHAnsi"/>
                  <w:sz w:val="18"/>
                  <w:szCs w:val="18"/>
                  <w:lang w:val="en-US"/>
                </w:rPr>
                <w:t>)</w:t>
              </w:r>
            </w:sdtContent>
          </w:sdt>
        </w:p>
      </w:tc>
      <w:tc>
        <w:tcPr>
          <w:tcW w:w="2268" w:type="dxa"/>
        </w:tcPr>
        <w:p w14:paraId="333E48B6" w14:textId="77777777" w:rsidR="00C14629" w:rsidRPr="00774269" w:rsidRDefault="00C14629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p w14:paraId="7778312D" w14:textId="77777777" w:rsidR="00C14629" w:rsidRPr="000C55E2" w:rsidRDefault="00B32D69" w:rsidP="00250CA0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sdt>
            <w:sdtPr>
              <w:rPr>
                <w:rFonts w:asciiTheme="majorHAnsi" w:hAnsiTheme="majorHAnsi"/>
                <w:sz w:val="18"/>
                <w:szCs w:val="18"/>
              </w:rPr>
              <w:alias w:val="Kategori"/>
              <w:tag w:val=""/>
              <w:id w:val="1333799350"/>
              <w:placeholder>
                <w:docPart w:val="226A4EF049054D5A8932B121791AE91F"/>
              </w:placeholder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/>
            <w:sdtContent>
              <w:r w:rsidR="00636607">
                <w:rPr>
                  <w:rFonts w:asciiTheme="majorHAnsi" w:hAnsiTheme="majorHAnsi"/>
                  <w:sz w:val="18"/>
                  <w:szCs w:val="18"/>
                  <w:lang w:val="en-US"/>
                </w:rPr>
                <w:t>1.1</w:t>
              </w:r>
            </w:sdtContent>
          </w:sdt>
        </w:p>
      </w:tc>
    </w:tr>
    <w:tr w:rsidR="00C14629" w:rsidRPr="00051C46" w14:paraId="707C72E2" w14:textId="77777777" w:rsidTr="00F034F3">
      <w:tc>
        <w:tcPr>
          <w:tcW w:w="4350" w:type="dxa"/>
        </w:tcPr>
        <w:p w14:paraId="75922E9F" w14:textId="77777777" w:rsidR="00C14629" w:rsidRPr="00774269" w:rsidRDefault="00C14629" w:rsidP="00C14629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14:paraId="04138D7D" w14:textId="09306B16" w:rsidR="00C14629" w:rsidRPr="00C76DE5" w:rsidRDefault="00B32D69" w:rsidP="00C14629">
          <w:pPr>
            <w:rPr>
              <w:rFonts w:asciiTheme="majorHAnsi" w:hAnsiTheme="majorHAnsi"/>
              <w:b/>
              <w:sz w:val="18"/>
              <w:szCs w:val="18"/>
            </w:rPr>
          </w:pPr>
          <w:r>
            <w:fldChar w:fldCharType="begin"/>
          </w:r>
          <w:r>
            <w:instrText xml:space="preserve"> DATE  \* MERGEFORMAT </w:instrText>
          </w:r>
          <w:r>
            <w:fldChar w:fldCharType="separate"/>
          </w:r>
          <w:r w:rsidR="003D6AA5" w:rsidRPr="003D6AA5">
            <w:rPr>
              <w:rFonts w:asciiTheme="majorHAnsi" w:hAnsiTheme="majorHAnsi"/>
              <w:noProof/>
              <w:sz w:val="18"/>
              <w:szCs w:val="18"/>
            </w:rPr>
            <w:t>2024-01-04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14:paraId="7D27B478" w14:textId="77777777" w:rsidR="00C14629" w:rsidRPr="00774269" w:rsidRDefault="00C14629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p w14:paraId="77436B68" w14:textId="77777777" w:rsidR="00DA75B6" w:rsidRDefault="00B32D69" w:rsidP="00D2491B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sdt>
            <w:sdtPr>
              <w:rPr>
                <w:rFonts w:asciiTheme="majorHAnsi" w:hAnsiTheme="majorHAnsi"/>
                <w:sz w:val="18"/>
                <w:szCs w:val="18"/>
              </w:rPr>
              <w:alias w:val="Status"/>
              <w:tag w:val=""/>
              <w:id w:val="377983917"/>
              <w:placeholder>
                <w:docPart w:val="BE30BA41EF0A4D4492E0E07B9C2E703A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EndPr/>
            <w:sdtContent>
              <w:r w:rsidR="00842D94">
                <w:rPr>
                  <w:rFonts w:asciiTheme="majorHAnsi" w:hAnsiTheme="majorHAnsi"/>
                  <w:sz w:val="18"/>
                  <w:szCs w:val="18"/>
                  <w:lang w:val="en-US"/>
                </w:rPr>
                <w:t>For Approval</w:t>
              </w:r>
            </w:sdtContent>
          </w:sdt>
        </w:p>
      </w:tc>
    </w:tr>
    <w:tr w:rsidR="00C14629" w:rsidRPr="00051C46" w14:paraId="7E7F4010" w14:textId="77777777" w:rsidTr="00F034F3">
      <w:tc>
        <w:tcPr>
          <w:tcW w:w="4350" w:type="dxa"/>
        </w:tcPr>
        <w:p w14:paraId="71503CE9" w14:textId="77777777" w:rsidR="00C14629" w:rsidRPr="00C76DE5" w:rsidRDefault="00C14629" w:rsidP="00C14629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14:paraId="2E3DBDBE" w14:textId="77777777" w:rsidR="00C14629" w:rsidRPr="00774269" w:rsidRDefault="00C14629" w:rsidP="003C4685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14:paraId="11A4E8AF" w14:textId="77777777" w:rsidR="00C14629" w:rsidRPr="00051C46" w:rsidRDefault="0075221D" w:rsidP="003C4685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C14629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8A06D6">
            <w:rPr>
              <w:rFonts w:asciiTheme="majorHAnsi" w:hAnsiTheme="majorHAnsi" w:cs="Times New Roman"/>
              <w:noProof/>
              <w:sz w:val="18"/>
              <w:szCs w:val="18"/>
            </w:rPr>
            <w:t>7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C14629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C14629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8A06D6">
            <w:rPr>
              <w:rFonts w:asciiTheme="majorHAnsi" w:hAnsiTheme="majorHAnsi" w:cs="Times New Roman"/>
              <w:noProof/>
              <w:sz w:val="18"/>
              <w:szCs w:val="18"/>
            </w:rPr>
            <w:t>7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C14629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14:paraId="72C99261" w14:textId="77777777" w:rsidR="00C14629" w:rsidRPr="00484354" w:rsidRDefault="00C14629" w:rsidP="00D304E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8752" behindDoc="1" locked="0" layoutInCell="1" allowOverlap="1" wp14:anchorId="18914F44" wp14:editId="199A96A8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0" t="0" r="0" b="0"/>
          <wp:wrapNone/>
          <wp:docPr id="7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7933" cy="9684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6772E"/>
    <w:multiLevelType w:val="hybridMultilevel"/>
    <w:tmpl w:val="9F6EA5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C4CBC"/>
    <w:multiLevelType w:val="hybridMultilevel"/>
    <w:tmpl w:val="1994C8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453E5"/>
    <w:multiLevelType w:val="hybridMultilevel"/>
    <w:tmpl w:val="840401A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E483C"/>
    <w:multiLevelType w:val="multilevel"/>
    <w:tmpl w:val="AB3244FE"/>
    <w:styleLink w:val="Arrowhead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43FF4F19"/>
    <w:multiLevelType w:val="multilevel"/>
    <w:tmpl w:val="229400AC"/>
    <w:styleLink w:val="Arrowhead2"/>
    <w:lvl w:ilvl="0">
      <w:start w:val="1"/>
      <w:numFmt w:val="decimal"/>
      <w:pStyle w:val="Rubrik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pStyle w:val="Rubrik1"/>
      <w:lvlText w:val="%1.%2."/>
      <w:lvlJc w:val="left"/>
      <w:pPr>
        <w:ind w:left="366" w:hanging="432"/>
      </w:pPr>
      <w:rPr>
        <w:rFonts w:hint="default"/>
      </w:rPr>
    </w:lvl>
    <w:lvl w:ilvl="2">
      <w:start w:val="1"/>
      <w:numFmt w:val="decimal"/>
      <w:pStyle w:val="Rubrik2"/>
      <w:lvlText w:val="%1.%2.%3."/>
      <w:lvlJc w:val="left"/>
      <w:pPr>
        <w:ind w:left="798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02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94" w:hanging="1440"/>
      </w:pPr>
      <w:rPr>
        <w:rFonts w:hint="default"/>
      </w:rPr>
    </w:lvl>
  </w:abstractNum>
  <w:abstractNum w:abstractNumId="5" w15:restartNumberingAfterBreak="0">
    <w:nsid w:val="6C066B15"/>
    <w:multiLevelType w:val="hybridMultilevel"/>
    <w:tmpl w:val="BDD2CD2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E23851"/>
    <w:multiLevelType w:val="multilevel"/>
    <w:tmpl w:val="A91E7BA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Rubrik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7" w15:restartNumberingAfterBreak="0">
    <w:nsid w:val="78F94B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73689434">
    <w:abstractNumId w:val="6"/>
  </w:num>
  <w:num w:numId="2" w16cid:durableId="132456011">
    <w:abstractNumId w:val="7"/>
  </w:num>
  <w:num w:numId="3" w16cid:durableId="745886252">
    <w:abstractNumId w:val="3"/>
  </w:num>
  <w:num w:numId="4" w16cid:durableId="1315136836">
    <w:abstractNumId w:val="4"/>
  </w:num>
  <w:num w:numId="5" w16cid:durableId="1153911423">
    <w:abstractNumId w:val="0"/>
  </w:num>
  <w:num w:numId="6" w16cid:durableId="1183082034">
    <w:abstractNumId w:val="2"/>
  </w:num>
  <w:num w:numId="7" w16cid:durableId="1671440998">
    <w:abstractNumId w:val="5"/>
  </w:num>
  <w:num w:numId="8" w16cid:durableId="91048099">
    <w:abstractNumId w:val="1"/>
  </w:num>
  <w:num w:numId="9" w16cid:durableId="355469388">
    <w:abstractNumId w:val="4"/>
    <w:lvlOverride w:ilvl="0">
      <w:lvl w:ilvl="0">
        <w:start w:val="1"/>
        <w:numFmt w:val="decimal"/>
        <w:pStyle w:val="Rubrik"/>
        <w:lvlText w:val="%1."/>
        <w:lvlJc w:val="left"/>
        <w:pPr>
          <w:ind w:left="360" w:hanging="360"/>
        </w:pPr>
        <w:rPr>
          <w:rFonts w:hint="default"/>
          <w:lang w:val="en-US"/>
        </w:rPr>
      </w:lvl>
    </w:lvlOverride>
  </w:num>
  <w:numIdMacAtCleanup w:val="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åns Oskarsson">
    <w15:presenceInfo w15:providerId="Windows Live" w15:userId="e13a18031737f6b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1C2"/>
    <w:rsid w:val="00006A8F"/>
    <w:rsid w:val="00017B3D"/>
    <w:rsid w:val="0002612C"/>
    <w:rsid w:val="00026922"/>
    <w:rsid w:val="000271F1"/>
    <w:rsid w:val="00037D58"/>
    <w:rsid w:val="00051C46"/>
    <w:rsid w:val="00057DC6"/>
    <w:rsid w:val="00062590"/>
    <w:rsid w:val="00063EDB"/>
    <w:rsid w:val="00071587"/>
    <w:rsid w:val="0007393D"/>
    <w:rsid w:val="00080E87"/>
    <w:rsid w:val="00081ECA"/>
    <w:rsid w:val="00090B28"/>
    <w:rsid w:val="00094477"/>
    <w:rsid w:val="00097468"/>
    <w:rsid w:val="000A16BA"/>
    <w:rsid w:val="000A4D55"/>
    <w:rsid w:val="000B266F"/>
    <w:rsid w:val="000B56E1"/>
    <w:rsid w:val="000C192B"/>
    <w:rsid w:val="000C26BA"/>
    <w:rsid w:val="000C55E2"/>
    <w:rsid w:val="000D64A9"/>
    <w:rsid w:val="000F0399"/>
    <w:rsid w:val="000F1AF6"/>
    <w:rsid w:val="000F1DC5"/>
    <w:rsid w:val="000F5313"/>
    <w:rsid w:val="000F5F43"/>
    <w:rsid w:val="00103D61"/>
    <w:rsid w:val="00105116"/>
    <w:rsid w:val="001133F8"/>
    <w:rsid w:val="00116F99"/>
    <w:rsid w:val="00121138"/>
    <w:rsid w:val="00121E6B"/>
    <w:rsid w:val="00133006"/>
    <w:rsid w:val="00133D91"/>
    <w:rsid w:val="00136058"/>
    <w:rsid w:val="00144810"/>
    <w:rsid w:val="001452F3"/>
    <w:rsid w:val="0015222C"/>
    <w:rsid w:val="001567D9"/>
    <w:rsid w:val="00160888"/>
    <w:rsid w:val="00163433"/>
    <w:rsid w:val="00175BF4"/>
    <w:rsid w:val="001935DB"/>
    <w:rsid w:val="001A250D"/>
    <w:rsid w:val="001A4D33"/>
    <w:rsid w:val="001B4145"/>
    <w:rsid w:val="001D4921"/>
    <w:rsid w:val="001E03CF"/>
    <w:rsid w:val="001E2857"/>
    <w:rsid w:val="001E3FB4"/>
    <w:rsid w:val="001F4D7E"/>
    <w:rsid w:val="00203A58"/>
    <w:rsid w:val="00206A99"/>
    <w:rsid w:val="00213432"/>
    <w:rsid w:val="00214BD8"/>
    <w:rsid w:val="00225C0B"/>
    <w:rsid w:val="0024460A"/>
    <w:rsid w:val="00250CA0"/>
    <w:rsid w:val="002519B7"/>
    <w:rsid w:val="00252D9B"/>
    <w:rsid w:val="0025487D"/>
    <w:rsid w:val="00266D24"/>
    <w:rsid w:val="00280F73"/>
    <w:rsid w:val="0028645C"/>
    <w:rsid w:val="002A15F1"/>
    <w:rsid w:val="002A2272"/>
    <w:rsid w:val="002A2CEF"/>
    <w:rsid w:val="002A35AC"/>
    <w:rsid w:val="002A5660"/>
    <w:rsid w:val="002A7277"/>
    <w:rsid w:val="002B2A6E"/>
    <w:rsid w:val="002B783D"/>
    <w:rsid w:val="002C447C"/>
    <w:rsid w:val="002C58D9"/>
    <w:rsid w:val="002D42FF"/>
    <w:rsid w:val="002D43F3"/>
    <w:rsid w:val="002D58D2"/>
    <w:rsid w:val="002D5CCA"/>
    <w:rsid w:val="002F3B76"/>
    <w:rsid w:val="002F60D5"/>
    <w:rsid w:val="00302324"/>
    <w:rsid w:val="00310492"/>
    <w:rsid w:val="00313CCA"/>
    <w:rsid w:val="00313F87"/>
    <w:rsid w:val="00320C10"/>
    <w:rsid w:val="00321570"/>
    <w:rsid w:val="00321A18"/>
    <w:rsid w:val="003237A2"/>
    <w:rsid w:val="00326982"/>
    <w:rsid w:val="0036542B"/>
    <w:rsid w:val="0037225C"/>
    <w:rsid w:val="00385F56"/>
    <w:rsid w:val="0038700D"/>
    <w:rsid w:val="003915D0"/>
    <w:rsid w:val="00392A6B"/>
    <w:rsid w:val="00393178"/>
    <w:rsid w:val="003A15CD"/>
    <w:rsid w:val="003C24F2"/>
    <w:rsid w:val="003C4685"/>
    <w:rsid w:val="003D02DA"/>
    <w:rsid w:val="003D38BB"/>
    <w:rsid w:val="003D4111"/>
    <w:rsid w:val="003D6385"/>
    <w:rsid w:val="003D64A9"/>
    <w:rsid w:val="003D6AA5"/>
    <w:rsid w:val="003D6FA0"/>
    <w:rsid w:val="003E1E0F"/>
    <w:rsid w:val="003E3999"/>
    <w:rsid w:val="003E41F1"/>
    <w:rsid w:val="003F03AC"/>
    <w:rsid w:val="003F0A38"/>
    <w:rsid w:val="003F690E"/>
    <w:rsid w:val="00405FAF"/>
    <w:rsid w:val="00406FA1"/>
    <w:rsid w:val="00407139"/>
    <w:rsid w:val="0041576F"/>
    <w:rsid w:val="00421D97"/>
    <w:rsid w:val="004349AE"/>
    <w:rsid w:val="00440CF8"/>
    <w:rsid w:val="0044212E"/>
    <w:rsid w:val="00450015"/>
    <w:rsid w:val="00452626"/>
    <w:rsid w:val="0045266A"/>
    <w:rsid w:val="00454360"/>
    <w:rsid w:val="00457563"/>
    <w:rsid w:val="00463DE5"/>
    <w:rsid w:val="0046413E"/>
    <w:rsid w:val="00467CF2"/>
    <w:rsid w:val="00484354"/>
    <w:rsid w:val="0049461D"/>
    <w:rsid w:val="004A6835"/>
    <w:rsid w:val="004B0635"/>
    <w:rsid w:val="004C647B"/>
    <w:rsid w:val="004D59EE"/>
    <w:rsid w:val="004D6A97"/>
    <w:rsid w:val="004E2510"/>
    <w:rsid w:val="004E3F29"/>
    <w:rsid w:val="004E622F"/>
    <w:rsid w:val="004F4F3D"/>
    <w:rsid w:val="004F5AA7"/>
    <w:rsid w:val="004F73D2"/>
    <w:rsid w:val="00512379"/>
    <w:rsid w:val="00513C62"/>
    <w:rsid w:val="0051583A"/>
    <w:rsid w:val="00522F6F"/>
    <w:rsid w:val="00523ACA"/>
    <w:rsid w:val="005332A8"/>
    <w:rsid w:val="0053417A"/>
    <w:rsid w:val="005406B3"/>
    <w:rsid w:val="00544FC1"/>
    <w:rsid w:val="00555205"/>
    <w:rsid w:val="00561481"/>
    <w:rsid w:val="0056163D"/>
    <w:rsid w:val="005630CC"/>
    <w:rsid w:val="00567F63"/>
    <w:rsid w:val="005771AE"/>
    <w:rsid w:val="005923A7"/>
    <w:rsid w:val="00592C6D"/>
    <w:rsid w:val="0059672A"/>
    <w:rsid w:val="005B08D8"/>
    <w:rsid w:val="005B1E7A"/>
    <w:rsid w:val="005C2611"/>
    <w:rsid w:val="005C55DB"/>
    <w:rsid w:val="005D5F1F"/>
    <w:rsid w:val="005E0F09"/>
    <w:rsid w:val="005F250C"/>
    <w:rsid w:val="005F3371"/>
    <w:rsid w:val="00604883"/>
    <w:rsid w:val="00604A60"/>
    <w:rsid w:val="006126C6"/>
    <w:rsid w:val="00612E88"/>
    <w:rsid w:val="00613CB7"/>
    <w:rsid w:val="00616660"/>
    <w:rsid w:val="00636607"/>
    <w:rsid w:val="006408F3"/>
    <w:rsid w:val="00641374"/>
    <w:rsid w:val="00642681"/>
    <w:rsid w:val="00650158"/>
    <w:rsid w:val="00657CF9"/>
    <w:rsid w:val="006652F1"/>
    <w:rsid w:val="00680E6D"/>
    <w:rsid w:val="00683399"/>
    <w:rsid w:val="0068363E"/>
    <w:rsid w:val="0068602D"/>
    <w:rsid w:val="00687D41"/>
    <w:rsid w:val="00691555"/>
    <w:rsid w:val="00695792"/>
    <w:rsid w:val="006A0655"/>
    <w:rsid w:val="006A60D0"/>
    <w:rsid w:val="006B1802"/>
    <w:rsid w:val="006B36BE"/>
    <w:rsid w:val="006C5C66"/>
    <w:rsid w:val="006C6989"/>
    <w:rsid w:val="006D2C63"/>
    <w:rsid w:val="006D4D0A"/>
    <w:rsid w:val="006D4EF6"/>
    <w:rsid w:val="006F1ADC"/>
    <w:rsid w:val="006F40D7"/>
    <w:rsid w:val="006F7B60"/>
    <w:rsid w:val="00700EC2"/>
    <w:rsid w:val="00706C92"/>
    <w:rsid w:val="00707C81"/>
    <w:rsid w:val="00714FC4"/>
    <w:rsid w:val="00717918"/>
    <w:rsid w:val="007367D0"/>
    <w:rsid w:val="007411E9"/>
    <w:rsid w:val="0074537F"/>
    <w:rsid w:val="00747882"/>
    <w:rsid w:val="00750A6B"/>
    <w:rsid w:val="0075221D"/>
    <w:rsid w:val="007539F7"/>
    <w:rsid w:val="00754A2A"/>
    <w:rsid w:val="00754CF0"/>
    <w:rsid w:val="007559B9"/>
    <w:rsid w:val="0076685D"/>
    <w:rsid w:val="00772BA8"/>
    <w:rsid w:val="00773E3A"/>
    <w:rsid w:val="00774269"/>
    <w:rsid w:val="00776736"/>
    <w:rsid w:val="00786E47"/>
    <w:rsid w:val="007913FF"/>
    <w:rsid w:val="00795854"/>
    <w:rsid w:val="007A0C81"/>
    <w:rsid w:val="007A4979"/>
    <w:rsid w:val="007B2395"/>
    <w:rsid w:val="007B2E4D"/>
    <w:rsid w:val="007B4053"/>
    <w:rsid w:val="007B68AF"/>
    <w:rsid w:val="007B7581"/>
    <w:rsid w:val="007C3A83"/>
    <w:rsid w:val="007C50F4"/>
    <w:rsid w:val="007D203A"/>
    <w:rsid w:val="007D3C4E"/>
    <w:rsid w:val="007E0BEA"/>
    <w:rsid w:val="00804DB3"/>
    <w:rsid w:val="00810572"/>
    <w:rsid w:val="00810618"/>
    <w:rsid w:val="00817905"/>
    <w:rsid w:val="00842D94"/>
    <w:rsid w:val="00853191"/>
    <w:rsid w:val="008557C9"/>
    <w:rsid w:val="00860543"/>
    <w:rsid w:val="008633F3"/>
    <w:rsid w:val="00866E46"/>
    <w:rsid w:val="00870828"/>
    <w:rsid w:val="00876D5C"/>
    <w:rsid w:val="00877D4A"/>
    <w:rsid w:val="0089473B"/>
    <w:rsid w:val="008A0621"/>
    <w:rsid w:val="008A06D6"/>
    <w:rsid w:val="008A7302"/>
    <w:rsid w:val="008B39B7"/>
    <w:rsid w:val="008B68C6"/>
    <w:rsid w:val="008B78A0"/>
    <w:rsid w:val="008C3E61"/>
    <w:rsid w:val="008C69AD"/>
    <w:rsid w:val="008D007E"/>
    <w:rsid w:val="008D046A"/>
    <w:rsid w:val="008D3FC8"/>
    <w:rsid w:val="008D5D0C"/>
    <w:rsid w:val="008F6A0C"/>
    <w:rsid w:val="00901FFD"/>
    <w:rsid w:val="009179ED"/>
    <w:rsid w:val="00926953"/>
    <w:rsid w:val="00926F8E"/>
    <w:rsid w:val="00930E3B"/>
    <w:rsid w:val="00932639"/>
    <w:rsid w:val="00933CD2"/>
    <w:rsid w:val="00945198"/>
    <w:rsid w:val="00945E96"/>
    <w:rsid w:val="009520ED"/>
    <w:rsid w:val="009651FD"/>
    <w:rsid w:val="00971299"/>
    <w:rsid w:val="00971621"/>
    <w:rsid w:val="00973310"/>
    <w:rsid w:val="00974A31"/>
    <w:rsid w:val="00975145"/>
    <w:rsid w:val="00975A51"/>
    <w:rsid w:val="0099431D"/>
    <w:rsid w:val="009A0F8F"/>
    <w:rsid w:val="009A3B09"/>
    <w:rsid w:val="009A7920"/>
    <w:rsid w:val="009B6057"/>
    <w:rsid w:val="009C59D1"/>
    <w:rsid w:val="009F0CDA"/>
    <w:rsid w:val="009F2B59"/>
    <w:rsid w:val="009F4998"/>
    <w:rsid w:val="00A001D5"/>
    <w:rsid w:val="00A02DDF"/>
    <w:rsid w:val="00A04F42"/>
    <w:rsid w:val="00A16EF6"/>
    <w:rsid w:val="00A208B3"/>
    <w:rsid w:val="00A50CEB"/>
    <w:rsid w:val="00A55B60"/>
    <w:rsid w:val="00A6168A"/>
    <w:rsid w:val="00A71C80"/>
    <w:rsid w:val="00A72C75"/>
    <w:rsid w:val="00A74FBA"/>
    <w:rsid w:val="00A75821"/>
    <w:rsid w:val="00A94407"/>
    <w:rsid w:val="00A958DC"/>
    <w:rsid w:val="00A963DB"/>
    <w:rsid w:val="00A97E6A"/>
    <w:rsid w:val="00AA4221"/>
    <w:rsid w:val="00AA50E5"/>
    <w:rsid w:val="00AB2377"/>
    <w:rsid w:val="00AB2AC4"/>
    <w:rsid w:val="00AB5DBB"/>
    <w:rsid w:val="00AC2C37"/>
    <w:rsid w:val="00AC676C"/>
    <w:rsid w:val="00AE0C4E"/>
    <w:rsid w:val="00AE4F91"/>
    <w:rsid w:val="00AF75C8"/>
    <w:rsid w:val="00B061A5"/>
    <w:rsid w:val="00B12718"/>
    <w:rsid w:val="00B231C2"/>
    <w:rsid w:val="00B32D69"/>
    <w:rsid w:val="00B37AE5"/>
    <w:rsid w:val="00B429AD"/>
    <w:rsid w:val="00B45072"/>
    <w:rsid w:val="00B45256"/>
    <w:rsid w:val="00B51F13"/>
    <w:rsid w:val="00B51F42"/>
    <w:rsid w:val="00B54B57"/>
    <w:rsid w:val="00B57C2C"/>
    <w:rsid w:val="00B6110D"/>
    <w:rsid w:val="00B63A4D"/>
    <w:rsid w:val="00B644E7"/>
    <w:rsid w:val="00B709B0"/>
    <w:rsid w:val="00B74BA0"/>
    <w:rsid w:val="00B7696B"/>
    <w:rsid w:val="00B82084"/>
    <w:rsid w:val="00B83226"/>
    <w:rsid w:val="00B9053A"/>
    <w:rsid w:val="00BA52DD"/>
    <w:rsid w:val="00BB58EE"/>
    <w:rsid w:val="00BC537E"/>
    <w:rsid w:val="00BD3322"/>
    <w:rsid w:val="00BE135C"/>
    <w:rsid w:val="00BE1721"/>
    <w:rsid w:val="00BE4572"/>
    <w:rsid w:val="00BE694F"/>
    <w:rsid w:val="00BF2C7A"/>
    <w:rsid w:val="00C01AC0"/>
    <w:rsid w:val="00C035B1"/>
    <w:rsid w:val="00C1063D"/>
    <w:rsid w:val="00C14629"/>
    <w:rsid w:val="00C26F06"/>
    <w:rsid w:val="00C30111"/>
    <w:rsid w:val="00C37C6D"/>
    <w:rsid w:val="00C409D4"/>
    <w:rsid w:val="00C57D01"/>
    <w:rsid w:val="00C61115"/>
    <w:rsid w:val="00C61F11"/>
    <w:rsid w:val="00C76331"/>
    <w:rsid w:val="00C76DE5"/>
    <w:rsid w:val="00C91984"/>
    <w:rsid w:val="00C97255"/>
    <w:rsid w:val="00CA10F7"/>
    <w:rsid w:val="00CA1DA7"/>
    <w:rsid w:val="00CA2E8A"/>
    <w:rsid w:val="00CA5428"/>
    <w:rsid w:val="00CB1F22"/>
    <w:rsid w:val="00CB57BA"/>
    <w:rsid w:val="00CC4899"/>
    <w:rsid w:val="00CF1729"/>
    <w:rsid w:val="00CF1D75"/>
    <w:rsid w:val="00CF3B6B"/>
    <w:rsid w:val="00CF4746"/>
    <w:rsid w:val="00D023C9"/>
    <w:rsid w:val="00D120B0"/>
    <w:rsid w:val="00D13FE1"/>
    <w:rsid w:val="00D15CAE"/>
    <w:rsid w:val="00D241E3"/>
    <w:rsid w:val="00D2440E"/>
    <w:rsid w:val="00D2491B"/>
    <w:rsid w:val="00D304E5"/>
    <w:rsid w:val="00D477C9"/>
    <w:rsid w:val="00D50A00"/>
    <w:rsid w:val="00D565E9"/>
    <w:rsid w:val="00D56699"/>
    <w:rsid w:val="00D60712"/>
    <w:rsid w:val="00D62DB6"/>
    <w:rsid w:val="00D76125"/>
    <w:rsid w:val="00D84853"/>
    <w:rsid w:val="00D8497A"/>
    <w:rsid w:val="00D941F0"/>
    <w:rsid w:val="00DA065D"/>
    <w:rsid w:val="00DA71CF"/>
    <w:rsid w:val="00DA75B6"/>
    <w:rsid w:val="00DB36AC"/>
    <w:rsid w:val="00DB3B5A"/>
    <w:rsid w:val="00DB4294"/>
    <w:rsid w:val="00DB7F1E"/>
    <w:rsid w:val="00DC1D7F"/>
    <w:rsid w:val="00DD38D3"/>
    <w:rsid w:val="00DE38B4"/>
    <w:rsid w:val="00DF244E"/>
    <w:rsid w:val="00DF679C"/>
    <w:rsid w:val="00E02610"/>
    <w:rsid w:val="00E041B0"/>
    <w:rsid w:val="00E05C4D"/>
    <w:rsid w:val="00E108E3"/>
    <w:rsid w:val="00E21709"/>
    <w:rsid w:val="00E24E13"/>
    <w:rsid w:val="00E3338B"/>
    <w:rsid w:val="00E41B5C"/>
    <w:rsid w:val="00E461AB"/>
    <w:rsid w:val="00E71D07"/>
    <w:rsid w:val="00E76584"/>
    <w:rsid w:val="00E76CE9"/>
    <w:rsid w:val="00E8132A"/>
    <w:rsid w:val="00E9021B"/>
    <w:rsid w:val="00EA0864"/>
    <w:rsid w:val="00EB390C"/>
    <w:rsid w:val="00EB3987"/>
    <w:rsid w:val="00EB4503"/>
    <w:rsid w:val="00EC3C8A"/>
    <w:rsid w:val="00EE1F4A"/>
    <w:rsid w:val="00EF2FF5"/>
    <w:rsid w:val="00F034F3"/>
    <w:rsid w:val="00F122E7"/>
    <w:rsid w:val="00F151FD"/>
    <w:rsid w:val="00F27A80"/>
    <w:rsid w:val="00F41C5A"/>
    <w:rsid w:val="00F41EF4"/>
    <w:rsid w:val="00F44931"/>
    <w:rsid w:val="00F706C4"/>
    <w:rsid w:val="00F7128B"/>
    <w:rsid w:val="00F73859"/>
    <w:rsid w:val="00F75337"/>
    <w:rsid w:val="00F76EA4"/>
    <w:rsid w:val="00F96952"/>
    <w:rsid w:val="00F97395"/>
    <w:rsid w:val="00FA6939"/>
    <w:rsid w:val="00FB006E"/>
    <w:rsid w:val="00FB4476"/>
    <w:rsid w:val="00FB76E0"/>
    <w:rsid w:val="00FC2A73"/>
    <w:rsid w:val="00FC358C"/>
    <w:rsid w:val="00FD0AD2"/>
    <w:rsid w:val="00FD5FE0"/>
    <w:rsid w:val="00FD7D7D"/>
    <w:rsid w:val="00FE0503"/>
    <w:rsid w:val="00FE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FF79FBC"/>
  <w15:docId w15:val="{718217D9-1675-41CE-8763-2285CC248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86E47"/>
  </w:style>
  <w:style w:type="paragraph" w:styleId="Rubrik1">
    <w:name w:val="heading 1"/>
    <w:aliases w:val="Heading2"/>
    <w:basedOn w:val="Rubrik"/>
    <w:next w:val="Brdtext"/>
    <w:link w:val="Rubrik1Char"/>
    <w:autoRedefine/>
    <w:uiPriority w:val="9"/>
    <w:qFormat/>
    <w:rsid w:val="00AB2AC4"/>
    <w:pPr>
      <w:keepNext/>
      <w:keepLines/>
      <w:numPr>
        <w:ilvl w:val="1"/>
      </w:numPr>
      <w:tabs>
        <w:tab w:val="clear" w:pos="567"/>
        <w:tab w:val="left" w:pos="1701"/>
        <w:tab w:val="left" w:pos="2268"/>
      </w:tabs>
      <w:spacing w:before="200" w:after="80"/>
      <w:outlineLvl w:val="0"/>
    </w:pPr>
    <w:rPr>
      <w:rFonts w:eastAsia="Times New Roman" w:cstheme="majorBidi"/>
      <w:b/>
      <w:color w:val="000000" w:themeColor="text1"/>
      <w:sz w:val="32"/>
      <w:szCs w:val="32"/>
    </w:rPr>
  </w:style>
  <w:style w:type="paragraph" w:styleId="Rubrik2">
    <w:name w:val="heading 2"/>
    <w:aliases w:val="Heading3"/>
    <w:next w:val="Brdtext"/>
    <w:link w:val="Rubrik2Char"/>
    <w:autoRedefine/>
    <w:uiPriority w:val="9"/>
    <w:unhideWhenUsed/>
    <w:qFormat/>
    <w:rsid w:val="00F41EF4"/>
    <w:pPr>
      <w:keepNext/>
      <w:keepLines/>
      <w:numPr>
        <w:ilvl w:val="2"/>
        <w:numId w:val="4"/>
      </w:numPr>
      <w:tabs>
        <w:tab w:val="left" w:pos="567"/>
        <w:tab w:val="left" w:pos="1134"/>
      </w:tabs>
      <w:spacing w:before="200" w:after="80"/>
      <w:ind w:left="1134" w:hanging="1134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Rubrik3">
    <w:name w:val="heading 3"/>
    <w:aliases w:val="Rubrik 33"/>
    <w:basedOn w:val="Normal"/>
    <w:next w:val="Normal"/>
    <w:link w:val="Rubrik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aliases w:val="Heading2 Char"/>
    <w:basedOn w:val="Standardstycketeckensnitt"/>
    <w:link w:val="Rubrik1"/>
    <w:uiPriority w:val="9"/>
    <w:rsid w:val="00AB2AC4"/>
    <w:rPr>
      <w:rFonts w:ascii="Calibri" w:eastAsia="Times New Roman" w:hAnsi="Calibri" w:cstheme="majorBidi"/>
      <w:b/>
      <w:color w:val="000000" w:themeColor="text1"/>
      <w:sz w:val="32"/>
      <w:szCs w:val="32"/>
      <w:lang w:val="en-GB" w:eastAsia="en-US"/>
    </w:rPr>
  </w:style>
  <w:style w:type="character" w:customStyle="1" w:styleId="Rubrik2Char">
    <w:name w:val="Rubrik 2 Char"/>
    <w:aliases w:val="Heading3 Char"/>
    <w:basedOn w:val="Standardstycketeckensnitt"/>
    <w:link w:val="Rubrik2"/>
    <w:uiPriority w:val="9"/>
    <w:rsid w:val="00F41EF4"/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Sidhuvud">
    <w:name w:val="header"/>
    <w:basedOn w:val="Normal"/>
    <w:link w:val="SidhuvudChar"/>
    <w:unhideWhenUsed/>
    <w:rsid w:val="003D4111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3D4111"/>
  </w:style>
  <w:style w:type="paragraph" w:styleId="Sidfot">
    <w:name w:val="footer"/>
    <w:basedOn w:val="Normal"/>
    <w:link w:val="Sidfot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252D9B"/>
  </w:style>
  <w:style w:type="paragraph" w:styleId="Rubrik">
    <w:name w:val="Title"/>
    <w:aliases w:val="Heading1"/>
    <w:next w:val="Brdtext"/>
    <w:link w:val="RubrikChar"/>
    <w:autoRedefine/>
    <w:uiPriority w:val="1"/>
    <w:qFormat/>
    <w:rsid w:val="000271F1"/>
    <w:pPr>
      <w:numPr>
        <w:numId w:val="4"/>
      </w:numPr>
      <w:tabs>
        <w:tab w:val="left" w:pos="567"/>
        <w:tab w:val="left" w:pos="1134"/>
      </w:tabs>
      <w:spacing w:before="600" w:after="160" w:line="480" w:lineRule="exact"/>
      <w:ind w:left="357" w:hanging="357"/>
    </w:pPr>
    <w:rPr>
      <w:rFonts w:ascii="Calibri" w:eastAsia="MS PGothic" w:hAnsi="Calibri" w:cs="Lucida Grande"/>
      <w:sz w:val="48"/>
      <w:szCs w:val="48"/>
      <w:lang w:val="en-GB" w:eastAsia="en-US"/>
    </w:rPr>
  </w:style>
  <w:style w:type="character" w:customStyle="1" w:styleId="RubrikChar">
    <w:name w:val="Rubrik Char"/>
    <w:aliases w:val="Heading1 Char"/>
    <w:basedOn w:val="Standardstycketeckensnitt"/>
    <w:link w:val="Rubrik"/>
    <w:uiPriority w:val="1"/>
    <w:rsid w:val="000271F1"/>
    <w:rPr>
      <w:rFonts w:ascii="Calibri" w:eastAsia="MS PGothic" w:hAnsi="Calibri" w:cs="Lucida Grande"/>
      <w:sz w:val="48"/>
      <w:szCs w:val="48"/>
      <w:lang w:val="en-GB" w:eastAsia="en-US"/>
    </w:rPr>
  </w:style>
  <w:style w:type="paragraph" w:styleId="Brdtext">
    <w:name w:val="Body Text"/>
    <w:aliases w:val="Body"/>
    <w:basedOn w:val="Normal"/>
    <w:link w:val="BrdtextChar"/>
    <w:autoRedefine/>
    <w:unhideWhenUsed/>
    <w:qFormat/>
    <w:rsid w:val="00E41B5C"/>
    <w:pPr>
      <w:tabs>
        <w:tab w:val="left" w:pos="1810"/>
      </w:tabs>
      <w:spacing w:line="280" w:lineRule="atLeast"/>
    </w:pPr>
    <w:rPr>
      <w:rFonts w:eastAsia="MS PGothic" w:cs="Lucida Grande"/>
      <w:szCs w:val="22"/>
      <w:lang w:val="en-GB" w:eastAsia="en-US"/>
    </w:rPr>
  </w:style>
  <w:style w:type="character" w:customStyle="1" w:styleId="BrdtextChar">
    <w:name w:val="Brödtext Char"/>
    <w:aliases w:val="Body Char"/>
    <w:basedOn w:val="Standardstycketeckensnitt"/>
    <w:link w:val="Brdtext"/>
    <w:rsid w:val="00E41B5C"/>
    <w:rPr>
      <w:rFonts w:eastAsia="MS PGothic" w:cs="Lucida Grande"/>
      <w:szCs w:val="22"/>
      <w:lang w:val="en-GB" w:eastAsia="en-US"/>
    </w:rPr>
  </w:style>
  <w:style w:type="character" w:styleId="Sidnummer">
    <w:name w:val="page number"/>
    <w:basedOn w:val="Standardstycketeckensnitt"/>
    <w:uiPriority w:val="99"/>
    <w:semiHidden/>
    <w:unhideWhenUsed/>
    <w:rsid w:val="00252D9B"/>
  </w:style>
  <w:style w:type="paragraph" w:styleId="Revision">
    <w:name w:val="Revision"/>
    <w:hidden/>
    <w:uiPriority w:val="99"/>
    <w:semiHidden/>
    <w:rsid w:val="00252D9B"/>
  </w:style>
  <w:style w:type="paragraph" w:styleId="Ballongtext">
    <w:name w:val="Balloon Text"/>
    <w:basedOn w:val="Normal"/>
    <w:link w:val="Ballongtext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Innehll2">
    <w:name w:val="toc 2"/>
    <w:basedOn w:val="Normal"/>
    <w:next w:val="Normal"/>
    <w:autoRedefine/>
    <w:uiPriority w:val="39"/>
    <w:unhideWhenUsed/>
    <w:rsid w:val="00097468"/>
    <w:pPr>
      <w:tabs>
        <w:tab w:val="left" w:pos="960"/>
        <w:tab w:val="right" w:leader="dot" w:pos="8771"/>
      </w:tabs>
      <w:spacing w:after="40" w:line="240" w:lineRule="exact"/>
      <w:ind w:left="238"/>
    </w:pPr>
    <w:rPr>
      <w:rFonts w:ascii="Calibri" w:hAnsi="Calibri"/>
      <w:sz w:val="19"/>
    </w:rPr>
  </w:style>
  <w:style w:type="paragraph" w:customStyle="1" w:styleId="Heading4">
    <w:name w:val="Heading4"/>
    <w:basedOn w:val="Normal"/>
    <w:next w:val="Brdtext"/>
    <w:autoRedefine/>
    <w:qFormat/>
    <w:rsid w:val="00F41EF4"/>
    <w:pPr>
      <w:numPr>
        <w:ilvl w:val="3"/>
        <w:numId w:val="4"/>
      </w:numPr>
      <w:tabs>
        <w:tab w:val="left" w:pos="567"/>
        <w:tab w:val="left" w:pos="1134"/>
        <w:tab w:val="left" w:pos="1701"/>
        <w:tab w:val="left" w:pos="1985"/>
      </w:tabs>
      <w:spacing w:before="200" w:after="60"/>
      <w:ind w:left="646" w:hanging="646"/>
    </w:pPr>
    <w:rPr>
      <w:rFonts w:ascii="Calibri" w:hAnsi="Calibri"/>
      <w:b/>
    </w:rPr>
  </w:style>
  <w:style w:type="paragraph" w:styleId="Innehll1">
    <w:name w:val="toc 1"/>
    <w:basedOn w:val="Normal"/>
    <w:next w:val="Normal"/>
    <w:autoRedefine/>
    <w:uiPriority w:val="39"/>
    <w:unhideWhenUsed/>
    <w:rsid w:val="00C1063D"/>
    <w:pPr>
      <w:tabs>
        <w:tab w:val="left" w:pos="482"/>
        <w:tab w:val="right" w:leader="dot" w:pos="8771"/>
      </w:tabs>
      <w:spacing w:before="60" w:after="40" w:line="240" w:lineRule="exact"/>
    </w:pPr>
    <w:rPr>
      <w:rFonts w:ascii="Calibri" w:hAnsi="Calibri"/>
      <w:b/>
      <w:sz w:val="20"/>
    </w:rPr>
  </w:style>
  <w:style w:type="paragraph" w:styleId="Innehll3">
    <w:name w:val="toc 3"/>
    <w:basedOn w:val="Normal"/>
    <w:next w:val="Normal"/>
    <w:autoRedefine/>
    <w:uiPriority w:val="39"/>
    <w:unhideWhenUsed/>
    <w:rsid w:val="007A0C81"/>
    <w:pPr>
      <w:tabs>
        <w:tab w:val="right" w:leader="dot" w:pos="8789"/>
      </w:tabs>
      <w:spacing w:after="60" w:line="280" w:lineRule="exact"/>
      <w:ind w:left="482"/>
    </w:pPr>
    <w:rPr>
      <w:rFonts w:ascii="Calibri" w:hAnsi="Calibri"/>
      <w:sz w:val="19"/>
    </w:rPr>
  </w:style>
  <w:style w:type="paragraph" w:styleId="Innehll4">
    <w:name w:val="toc 4"/>
    <w:basedOn w:val="Normal"/>
    <w:next w:val="Normal"/>
    <w:autoRedefine/>
    <w:uiPriority w:val="39"/>
    <w:unhideWhenUsed/>
    <w:rsid w:val="001E2857"/>
    <w:pPr>
      <w:spacing w:after="60" w:line="280" w:lineRule="exact"/>
      <w:ind w:left="720"/>
    </w:pPr>
    <w:rPr>
      <w:rFonts w:ascii="Calibri" w:hAnsi="Calibri"/>
      <w:sz w:val="19"/>
    </w:rPr>
  </w:style>
  <w:style w:type="paragraph" w:styleId="Innehll5">
    <w:name w:val="toc 5"/>
    <w:basedOn w:val="Normal"/>
    <w:next w:val="Normal"/>
    <w:autoRedefine/>
    <w:uiPriority w:val="39"/>
    <w:unhideWhenUsed/>
    <w:qFormat/>
    <w:rsid w:val="007A0C81"/>
    <w:pPr>
      <w:ind w:left="960"/>
    </w:pPr>
    <w:rPr>
      <w:rFonts w:asciiTheme="majorHAnsi" w:hAnsiTheme="majorHAnsi"/>
      <w:sz w:val="19"/>
    </w:rPr>
  </w:style>
  <w:style w:type="paragraph" w:styleId="Innehll6">
    <w:name w:val="toc 6"/>
    <w:basedOn w:val="Normal"/>
    <w:next w:val="Normal"/>
    <w:autoRedefine/>
    <w:uiPriority w:val="39"/>
    <w:unhideWhenUsed/>
    <w:rsid w:val="00604A60"/>
    <w:pPr>
      <w:ind w:left="1200"/>
    </w:pPr>
  </w:style>
  <w:style w:type="paragraph" w:styleId="Innehll7">
    <w:name w:val="toc 7"/>
    <w:basedOn w:val="Normal"/>
    <w:next w:val="Normal"/>
    <w:autoRedefine/>
    <w:uiPriority w:val="39"/>
    <w:unhideWhenUsed/>
    <w:rsid w:val="00604A60"/>
    <w:pPr>
      <w:ind w:left="1440"/>
    </w:pPr>
  </w:style>
  <w:style w:type="paragraph" w:styleId="Innehll8">
    <w:name w:val="toc 8"/>
    <w:basedOn w:val="Normal"/>
    <w:next w:val="Normal"/>
    <w:autoRedefine/>
    <w:uiPriority w:val="39"/>
    <w:unhideWhenUsed/>
    <w:rsid w:val="00604A60"/>
    <w:pPr>
      <w:ind w:left="1680"/>
    </w:pPr>
  </w:style>
  <w:style w:type="paragraph" w:styleId="Innehll9">
    <w:name w:val="toc 9"/>
    <w:basedOn w:val="Normal"/>
    <w:next w:val="Normal"/>
    <w:autoRedefine/>
    <w:uiPriority w:val="39"/>
    <w:unhideWhenUsed/>
    <w:rsid w:val="00604A60"/>
    <w:pPr>
      <w:ind w:left="1920"/>
    </w:pPr>
  </w:style>
  <w:style w:type="paragraph" w:styleId="Slutnotstext">
    <w:name w:val="endnote text"/>
    <w:basedOn w:val="Normal"/>
    <w:link w:val="SlutnotstextChar"/>
    <w:uiPriority w:val="99"/>
    <w:unhideWhenUsed/>
    <w:rsid w:val="00A16EF6"/>
  </w:style>
  <w:style w:type="character" w:customStyle="1" w:styleId="SlutnotstextChar">
    <w:name w:val="Slutnotstext Char"/>
    <w:basedOn w:val="Standardstycketeckensnitt"/>
    <w:link w:val="Slutnotstext"/>
    <w:uiPriority w:val="99"/>
    <w:rsid w:val="00A16EF6"/>
  </w:style>
  <w:style w:type="character" w:styleId="Slutnotsreferens">
    <w:name w:val="endnote reference"/>
    <w:basedOn w:val="Standardstycketeckensnitt"/>
    <w:uiPriority w:val="99"/>
    <w:unhideWhenUsed/>
    <w:rsid w:val="00A16EF6"/>
    <w:rPr>
      <w:vertAlign w:val="superscript"/>
    </w:rPr>
  </w:style>
  <w:style w:type="character" w:customStyle="1" w:styleId="Rubrik3Char">
    <w:name w:val="Rubrik 3 Char"/>
    <w:aliases w:val="Rubrik 33 Char"/>
    <w:basedOn w:val="Standardstycketeckensnitt"/>
    <w:link w:val="Rubrik3"/>
    <w:uiPriority w:val="9"/>
    <w:semiHidden/>
    <w:rsid w:val="005E0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kumentversikt">
    <w:name w:val="Document Map"/>
    <w:basedOn w:val="Normal"/>
    <w:link w:val="DokumentversiktChar"/>
    <w:uiPriority w:val="99"/>
    <w:semiHidden/>
    <w:unhideWhenUsed/>
    <w:rsid w:val="006A0655"/>
    <w:rPr>
      <w:rFonts w:ascii="Lucida Grande" w:hAnsi="Lucida Grande" w:cs="Lucida Grande"/>
    </w:rPr>
  </w:style>
  <w:style w:type="character" w:customStyle="1" w:styleId="DokumentversiktChar">
    <w:name w:val="Dokumentöversikt Char"/>
    <w:basedOn w:val="Standardstycketeckensnitt"/>
    <w:link w:val="Dokumentversikt"/>
    <w:uiPriority w:val="99"/>
    <w:semiHidden/>
    <w:rsid w:val="006A0655"/>
    <w:rPr>
      <w:rFonts w:ascii="Lucida Grande" w:hAnsi="Lucida Grande" w:cs="Lucida Grande"/>
    </w:rPr>
  </w:style>
  <w:style w:type="paragraph" w:customStyle="1" w:styleId="Allmntstyckeformat">
    <w:name w:val="[Allmänt styckeformat]"/>
    <w:basedOn w:val="Norma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Heading5">
    <w:name w:val="Heading5"/>
    <w:basedOn w:val="Normal"/>
    <w:next w:val="Brdtext"/>
    <w:autoRedefine/>
    <w:qFormat/>
    <w:rsid w:val="00F41EF4"/>
    <w:pPr>
      <w:numPr>
        <w:ilvl w:val="4"/>
        <w:numId w:val="4"/>
      </w:numPr>
      <w:tabs>
        <w:tab w:val="left" w:pos="2268"/>
      </w:tabs>
      <w:ind w:left="1134" w:hanging="1134"/>
    </w:pPr>
    <w:rPr>
      <w:i/>
    </w:rPr>
  </w:style>
  <w:style w:type="paragraph" w:styleId="Liststycke">
    <w:name w:val="List Paragraph"/>
    <w:basedOn w:val="Normal"/>
    <w:uiPriority w:val="34"/>
    <w:qFormat/>
    <w:rsid w:val="00DC1D7F"/>
    <w:pPr>
      <w:ind w:left="720"/>
      <w:contextualSpacing/>
    </w:pPr>
  </w:style>
  <w:style w:type="numbering" w:customStyle="1" w:styleId="Arrowhead">
    <w:name w:val="Arrowhead"/>
    <w:uiPriority w:val="99"/>
    <w:rsid w:val="00773E3A"/>
    <w:pPr>
      <w:numPr>
        <w:numId w:val="3"/>
      </w:numPr>
    </w:pPr>
  </w:style>
  <w:style w:type="numbering" w:customStyle="1" w:styleId="Arrowhead2">
    <w:name w:val="Arrowhead2"/>
    <w:uiPriority w:val="99"/>
    <w:rsid w:val="008F6A0C"/>
    <w:pPr>
      <w:numPr>
        <w:numId w:val="4"/>
      </w:numPr>
    </w:pPr>
  </w:style>
  <w:style w:type="numbering" w:styleId="111111">
    <w:name w:val="Outline List 2"/>
    <w:basedOn w:val="Ingenlista"/>
    <w:uiPriority w:val="99"/>
    <w:semiHidden/>
    <w:unhideWhenUsed/>
    <w:rsid w:val="005E0F09"/>
    <w:pPr>
      <w:numPr>
        <w:numId w:val="2"/>
      </w:numPr>
    </w:pPr>
  </w:style>
  <w:style w:type="table" w:styleId="Tabellrutnt">
    <w:name w:val="Table Grid"/>
    <w:basedOn w:val="Normaltabell"/>
    <w:uiPriority w:val="59"/>
    <w:rsid w:val="00051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nehllsfrteckningsrubrik">
    <w:name w:val="TOC Heading"/>
    <w:basedOn w:val="Rubrik1"/>
    <w:next w:val="Normal"/>
    <w:uiPriority w:val="39"/>
    <w:unhideWhenUsed/>
    <w:qFormat/>
    <w:rsid w:val="008B78A0"/>
    <w:pPr>
      <w:numPr>
        <w:ilvl w:val="0"/>
        <w:numId w:val="0"/>
      </w:numPr>
      <w:tabs>
        <w:tab w:val="clear" w:pos="1134"/>
        <w:tab w:val="clear" w:pos="1701"/>
        <w:tab w:val="clear" w:pos="2268"/>
      </w:tabs>
      <w:spacing w:before="480" w:after="0" w:line="276" w:lineRule="auto"/>
      <w:outlineLvl w:val="9"/>
    </w:pPr>
    <w:rPr>
      <w:rFonts w:asciiTheme="majorHAnsi" w:eastAsiaTheme="majorEastAsia" w:hAnsiTheme="majorHAnsi"/>
      <w:bCs/>
      <w:color w:val="365F91" w:themeColor="accent1" w:themeShade="BF"/>
      <w:sz w:val="28"/>
      <w:szCs w:val="28"/>
      <w:lang w:val="en-US"/>
    </w:rPr>
  </w:style>
  <w:style w:type="character" w:styleId="Hyperlnk">
    <w:name w:val="Hyperlink"/>
    <w:basedOn w:val="Standardstycketeckensnitt"/>
    <w:uiPriority w:val="99"/>
    <w:unhideWhenUsed/>
    <w:rsid w:val="008B78A0"/>
    <w:rPr>
      <w:color w:val="0000FF" w:themeColor="hyperlink"/>
      <w:u w:val="single"/>
    </w:rPr>
  </w:style>
  <w:style w:type="character" w:customStyle="1" w:styleId="hps">
    <w:name w:val="hps"/>
    <w:basedOn w:val="Standardstycketeckensnitt"/>
    <w:rsid w:val="007B7581"/>
  </w:style>
  <w:style w:type="character" w:styleId="Kommentarsreferens">
    <w:name w:val="annotation reference"/>
    <w:basedOn w:val="Standardstycketeckensnitt"/>
    <w:uiPriority w:val="99"/>
    <w:semiHidden/>
    <w:unhideWhenUsed/>
    <w:rsid w:val="002C58D9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2C58D9"/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2C58D9"/>
    <w:rPr>
      <w:sz w:val="20"/>
      <w:szCs w:val="20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2C58D9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2C58D9"/>
    <w:rPr>
      <w:b/>
      <w:bCs/>
      <w:sz w:val="20"/>
      <w:szCs w:val="20"/>
    </w:rPr>
  </w:style>
  <w:style w:type="paragraph" w:customStyle="1" w:styleId="Figure">
    <w:name w:val="Figure"/>
    <w:next w:val="Beskrivning"/>
    <w:rsid w:val="006D4D0A"/>
    <w:pPr>
      <w:spacing w:before="120" w:after="120"/>
      <w:jc w:val="center"/>
    </w:pPr>
    <w:rPr>
      <w:rFonts w:ascii="Times New Roman" w:eastAsia="MS PGothic" w:hAnsi="Times New Roman" w:cs="Lucida Grande"/>
      <w:sz w:val="22"/>
      <w:szCs w:val="22"/>
      <w:lang w:val="en-GB" w:eastAsia="en-US"/>
    </w:rPr>
  </w:style>
  <w:style w:type="paragraph" w:styleId="Beskrivning">
    <w:name w:val="caption"/>
    <w:basedOn w:val="Normal"/>
    <w:next w:val="Normal"/>
    <w:uiPriority w:val="35"/>
    <w:unhideWhenUsed/>
    <w:qFormat/>
    <w:rsid w:val="006D4D0A"/>
    <w:pPr>
      <w:spacing w:after="200"/>
    </w:pPr>
    <w:rPr>
      <w:b/>
      <w:bCs/>
      <w:color w:val="4F81BD" w:themeColor="accent1"/>
      <w:sz w:val="18"/>
      <w:szCs w:val="18"/>
    </w:rPr>
  </w:style>
  <w:style w:type="paragraph" w:styleId="Fotnotstext">
    <w:name w:val="footnote text"/>
    <w:basedOn w:val="Normal"/>
    <w:link w:val="FotnotstextChar"/>
    <w:uiPriority w:val="99"/>
    <w:semiHidden/>
    <w:unhideWhenUsed/>
    <w:rsid w:val="00225C0B"/>
    <w:rPr>
      <w:sz w:val="20"/>
      <w:szCs w:val="20"/>
    </w:rPr>
  </w:style>
  <w:style w:type="character" w:customStyle="1" w:styleId="FotnotstextChar">
    <w:name w:val="Fotnotstext Char"/>
    <w:basedOn w:val="Standardstycketeckensnitt"/>
    <w:link w:val="Fotnotstext"/>
    <w:uiPriority w:val="99"/>
    <w:semiHidden/>
    <w:rsid w:val="00225C0B"/>
    <w:rPr>
      <w:sz w:val="20"/>
      <w:szCs w:val="20"/>
    </w:rPr>
  </w:style>
  <w:style w:type="character" w:styleId="Fotnotsreferens">
    <w:name w:val="footnote reference"/>
    <w:basedOn w:val="Standardstycketeckensnitt"/>
    <w:uiPriority w:val="99"/>
    <w:semiHidden/>
    <w:unhideWhenUsed/>
    <w:rsid w:val="00225C0B"/>
    <w:rPr>
      <w:vertAlign w:val="superscript"/>
    </w:rPr>
  </w:style>
  <w:style w:type="character" w:styleId="Platshllartext">
    <w:name w:val="Placeholder Text"/>
    <w:basedOn w:val="Standardstycketeckensnitt"/>
    <w:uiPriority w:val="99"/>
    <w:semiHidden/>
    <w:rsid w:val="000C55E2"/>
    <w:rPr>
      <w:color w:val="808080"/>
    </w:rPr>
  </w:style>
  <w:style w:type="table" w:customStyle="1" w:styleId="Gitternetztabelle7farbigAkzent11">
    <w:name w:val="Gitternetztabelle 7 farbig – Akzent 11"/>
    <w:basedOn w:val="Normaltabell"/>
    <w:uiPriority w:val="52"/>
    <w:rsid w:val="009179ED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2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so\AppData\Local\Temp\27aedf88-4ee2-4a03-8fc8-b77f3712ff41_Application%20System%20documentation%20templates.zip.f41\Word\Arrowhead%20SysD%20System%20Description%20-%20Black%20Box%20Design%20v1.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4F114D0BB5943C292C210E890507B3A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D33EFE4D-B728-4BB5-8A88-6E93009CD245}"/>
      </w:docPartPr>
      <w:docPartBody>
        <w:p w:rsidR="008C20FC" w:rsidRDefault="008C20FC">
          <w:pPr>
            <w:pStyle w:val="A4F114D0BB5943C292C210E890507B3A"/>
          </w:pPr>
          <w:r w:rsidRPr="00B862C9">
            <w:rPr>
              <w:rStyle w:val="Platshllartext"/>
            </w:rPr>
            <w:t>[Titel]</w:t>
          </w:r>
        </w:p>
      </w:docPartBody>
    </w:docPart>
    <w:docPart>
      <w:docPartPr>
        <w:name w:val="C96AF860DED6410F9218BE1DA29D287A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A30B2326-BA72-4693-9054-8CAD289BCDED}"/>
      </w:docPartPr>
      <w:docPartBody>
        <w:p w:rsidR="008C20FC" w:rsidRDefault="008C20FC">
          <w:pPr>
            <w:pStyle w:val="C96AF860DED6410F9218BE1DA29D287A"/>
          </w:pPr>
          <w:r w:rsidRPr="00B862C9">
            <w:rPr>
              <w:rStyle w:val="Platshllartext"/>
            </w:rPr>
            <w:t>[Titel]</w:t>
          </w:r>
        </w:p>
      </w:docPartBody>
    </w:docPart>
    <w:docPart>
      <w:docPartPr>
        <w:name w:val="226A4EF049054D5A8932B121791AE91F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68C4A9D9-DAF5-48C5-87C7-AC975EFC74AF}"/>
      </w:docPartPr>
      <w:docPartBody>
        <w:p w:rsidR="008C20FC" w:rsidRDefault="008C20FC">
          <w:pPr>
            <w:pStyle w:val="226A4EF049054D5A8932B121791AE91F"/>
          </w:pPr>
          <w:r w:rsidRPr="00B862C9">
            <w:rPr>
              <w:rStyle w:val="Platshllartext"/>
            </w:rPr>
            <w:t>[Kategori]</w:t>
          </w:r>
        </w:p>
      </w:docPartBody>
    </w:docPart>
    <w:docPart>
      <w:docPartPr>
        <w:name w:val="BE30BA41EF0A4D4492E0E07B9C2E703A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86BA9DF4-EFB8-4413-B2DE-4A934435E4DC}"/>
      </w:docPartPr>
      <w:docPartBody>
        <w:p w:rsidR="008C20FC" w:rsidRDefault="008C20FC">
          <w:pPr>
            <w:pStyle w:val="BE30BA41EF0A4D4492E0E07B9C2E703A"/>
          </w:pPr>
          <w:r w:rsidRPr="00B862C9">
            <w:rPr>
              <w:rStyle w:val="Platshlla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0FC"/>
    <w:rsid w:val="008C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sv-SE" w:eastAsia="sv-S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Platshllartext">
    <w:name w:val="Placeholder Text"/>
    <w:basedOn w:val="Standardstycketeckensnitt"/>
    <w:uiPriority w:val="99"/>
    <w:semiHidden/>
    <w:rPr>
      <w:color w:val="808080"/>
    </w:rPr>
  </w:style>
  <w:style w:type="paragraph" w:customStyle="1" w:styleId="A4F114D0BB5943C292C210E890507B3A">
    <w:name w:val="A4F114D0BB5943C292C210E890507B3A"/>
  </w:style>
  <w:style w:type="paragraph" w:customStyle="1" w:styleId="C96AF860DED6410F9218BE1DA29D287A">
    <w:name w:val="C96AF860DED6410F9218BE1DA29D287A"/>
  </w:style>
  <w:style w:type="paragraph" w:customStyle="1" w:styleId="226A4EF049054D5A8932B121791AE91F">
    <w:name w:val="226A4EF049054D5A8932B121791AE91F"/>
  </w:style>
  <w:style w:type="paragraph" w:customStyle="1" w:styleId="BE30BA41EF0A4D4492E0E07B9C2E703A">
    <w:name w:val="BE30BA41EF0A4D4492E0E07B9C2E70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29C75C9-34BB-4FEF-A272-52856BD1E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Arrowhead SysD System Description - Black Box Design v1.1</Template>
  <TotalTime>17</TotalTime>
  <Pages>3</Pages>
  <Words>231</Words>
  <Characters>1227</Characters>
  <Application>Microsoft Office Word</Application>
  <DocSecurity>0</DocSecurity>
  <Lines>10</Lines>
  <Paragraphs>2</Paragraphs>
  <ScaleCrop>false</ScaleCrop>
  <HeadingPairs>
    <vt:vector size="8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  <vt:variant>
        <vt:lpstr>Título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4" baseType="lpstr">
      <vt:lpstr>System Description (SysD) Template – Black Box Design</vt:lpstr>
      <vt:lpstr>System Description (SysD) Template – Black Box Design</vt:lpstr>
      <vt:lpstr>[Title]</vt:lpstr>
      <vt:lpstr>[Title]</vt:lpstr>
    </vt:vector>
  </TitlesOfParts>
  <Company>Favör Reklambyrå</Company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Description (SysD)</dc:title>
  <dc:creator>Måns Oskarsson</dc:creator>
  <cp:lastModifiedBy>Måns Oskarsson</cp:lastModifiedBy>
  <cp:revision>28</cp:revision>
  <cp:lastPrinted>2013-12-19T16:24:00Z</cp:lastPrinted>
  <dcterms:created xsi:type="dcterms:W3CDTF">2024-01-04T15:35:00Z</dcterms:created>
  <dcterms:modified xsi:type="dcterms:W3CDTF">2024-01-04T16:28:00Z</dcterms:modified>
  <cp:category>1.1</cp:category>
  <cp:contentStatus>For Approval</cp:contentStatus>
</cp:coreProperties>
</file>